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0A9B2" w14:textId="158ADFC7" w:rsidR="00B61C12" w:rsidRPr="00F263BC" w:rsidRDefault="00673723" w:rsidP="009F4411">
      <w:pPr>
        <w:spacing w:line="480" w:lineRule="auto"/>
        <w:jc w:val="both"/>
        <w:rPr>
          <w:rFonts w:ascii="Arial" w:hAnsi="Arial" w:cs="Arial"/>
          <w:b/>
          <w:sz w:val="24"/>
          <w:szCs w:val="24"/>
        </w:rPr>
      </w:pPr>
      <w:bookmarkStart w:id="0" w:name="_Hlk479868989"/>
      <w:bookmarkEnd w:id="0"/>
      <w:r w:rsidRPr="00F263BC">
        <w:rPr>
          <w:rFonts w:ascii="Arial" w:hAnsi="Arial" w:cs="Arial"/>
          <w:b/>
          <w:sz w:val="24"/>
          <w:szCs w:val="24"/>
        </w:rPr>
        <w:t xml:space="preserve">Análisis </w:t>
      </w:r>
      <w:r w:rsidR="00687104">
        <w:rPr>
          <w:rFonts w:ascii="Arial" w:hAnsi="Arial" w:cs="Arial"/>
          <w:b/>
          <w:sz w:val="24"/>
          <w:szCs w:val="24"/>
        </w:rPr>
        <w:t>de precipitación extrema</w:t>
      </w:r>
      <w:r w:rsidR="00AC6B88">
        <w:rPr>
          <w:rFonts w:ascii="Arial" w:hAnsi="Arial" w:cs="Arial"/>
          <w:b/>
          <w:sz w:val="24"/>
          <w:szCs w:val="24"/>
        </w:rPr>
        <w:t xml:space="preserve"> </w:t>
      </w:r>
      <w:r w:rsidR="00C968DA" w:rsidRPr="00F263BC">
        <w:rPr>
          <w:rFonts w:ascii="Arial" w:hAnsi="Arial" w:cs="Arial"/>
          <w:b/>
          <w:sz w:val="24"/>
          <w:szCs w:val="24"/>
        </w:rPr>
        <w:t xml:space="preserve">para la </w:t>
      </w:r>
      <w:r w:rsidR="00513C9E">
        <w:rPr>
          <w:rFonts w:ascii="Arial" w:hAnsi="Arial" w:cs="Arial"/>
          <w:b/>
          <w:sz w:val="24"/>
          <w:szCs w:val="24"/>
        </w:rPr>
        <w:t>c</w:t>
      </w:r>
      <w:r w:rsidR="004E593B">
        <w:rPr>
          <w:rFonts w:ascii="Arial" w:hAnsi="Arial" w:cs="Arial"/>
          <w:b/>
          <w:sz w:val="24"/>
          <w:szCs w:val="24"/>
        </w:rPr>
        <w:t>uenca del río</w:t>
      </w:r>
      <w:r w:rsidR="00C968DA" w:rsidRPr="00F263BC">
        <w:rPr>
          <w:rFonts w:ascii="Arial" w:hAnsi="Arial" w:cs="Arial"/>
          <w:b/>
          <w:sz w:val="24"/>
          <w:szCs w:val="24"/>
        </w:rPr>
        <w:t xml:space="preserve"> Conchos </w:t>
      </w:r>
      <w:r w:rsidR="0015635F" w:rsidRPr="00F263BC">
        <w:rPr>
          <w:rFonts w:ascii="Arial" w:hAnsi="Arial" w:cs="Arial"/>
          <w:b/>
          <w:sz w:val="24"/>
          <w:szCs w:val="24"/>
        </w:rPr>
        <w:t xml:space="preserve">usando el Índice </w:t>
      </w:r>
      <w:r w:rsidR="008C48A9">
        <w:rPr>
          <w:rFonts w:ascii="Arial" w:hAnsi="Arial" w:cs="Arial"/>
          <w:b/>
          <w:sz w:val="24"/>
          <w:szCs w:val="24"/>
        </w:rPr>
        <w:t>Normalizado de Precipitación</w:t>
      </w:r>
    </w:p>
    <w:p w14:paraId="6E5AE369" w14:textId="23369595" w:rsidR="00535750" w:rsidRDefault="00535750" w:rsidP="009F4411">
      <w:pPr>
        <w:spacing w:line="480" w:lineRule="auto"/>
        <w:jc w:val="both"/>
        <w:rPr>
          <w:rFonts w:ascii="Arial" w:hAnsi="Arial" w:cs="Arial"/>
          <w:sz w:val="24"/>
          <w:szCs w:val="24"/>
        </w:rPr>
      </w:pPr>
    </w:p>
    <w:p w14:paraId="2FD31381" w14:textId="0F686A4C" w:rsidR="00753637" w:rsidRPr="00F263BC" w:rsidRDefault="00E27615" w:rsidP="009F4411">
      <w:pPr>
        <w:spacing w:line="480" w:lineRule="auto"/>
        <w:jc w:val="both"/>
        <w:rPr>
          <w:rFonts w:ascii="Arial" w:hAnsi="Arial" w:cs="Arial"/>
          <w:b/>
          <w:sz w:val="24"/>
          <w:szCs w:val="24"/>
        </w:rPr>
      </w:pPr>
      <w:r>
        <w:rPr>
          <w:rFonts w:ascii="Arial" w:hAnsi="Arial" w:cs="Arial"/>
          <w:b/>
          <w:sz w:val="24"/>
          <w:szCs w:val="24"/>
        </w:rPr>
        <w:t>RESUMEN</w:t>
      </w:r>
    </w:p>
    <w:p w14:paraId="4FA0061E" w14:textId="741B0AC7" w:rsidR="00515298" w:rsidDel="00F44129" w:rsidRDefault="004A15A2" w:rsidP="009F4411">
      <w:pPr>
        <w:spacing w:line="480" w:lineRule="auto"/>
        <w:jc w:val="both"/>
        <w:rPr>
          <w:del w:id="1" w:author="Mateos Farfan Efrain" w:date="2017-07-18T10:51:00Z"/>
          <w:rFonts w:ascii="Arial" w:hAnsi="Arial" w:cs="Arial"/>
          <w:sz w:val="24"/>
          <w:szCs w:val="24"/>
        </w:rPr>
      </w:pPr>
      <w:del w:id="2" w:author="Mateos Farfan Efrain" w:date="2017-07-18T10:51:00Z">
        <w:r w:rsidDel="00F44129">
          <w:rPr>
            <w:rFonts w:ascii="Arial" w:hAnsi="Arial" w:cs="Arial"/>
            <w:sz w:val="24"/>
            <w:szCs w:val="24"/>
          </w:rPr>
          <w:delText xml:space="preserve">De acuerdo a las proyecciones climáticas, el </w:delText>
        </w:r>
        <w:r w:rsidR="004F791E" w:rsidDel="00F44129">
          <w:rPr>
            <w:rFonts w:ascii="Arial" w:hAnsi="Arial" w:cs="Arial"/>
            <w:sz w:val="24"/>
            <w:szCs w:val="24"/>
          </w:rPr>
          <w:delText>último Reporte de Evaluación del Panel Intergubernamental sobre Cambio Climático (IPCC-AR-5)</w:delText>
        </w:r>
        <w:r w:rsidDel="00F44129">
          <w:rPr>
            <w:rFonts w:ascii="Arial" w:hAnsi="Arial" w:cs="Arial"/>
            <w:sz w:val="24"/>
            <w:szCs w:val="24"/>
          </w:rPr>
          <w:delText xml:space="preserve"> advierte que uno de los efectos potenciales más significativos de cambio climático tiene que ver con cambios en la variabilidad cli</w:delText>
        </w:r>
        <w:r w:rsidR="00F2040D" w:rsidDel="00F44129">
          <w:rPr>
            <w:rFonts w:ascii="Arial" w:hAnsi="Arial" w:cs="Arial"/>
            <w:sz w:val="24"/>
            <w:szCs w:val="24"/>
          </w:rPr>
          <w:delText>mática, o más explícitamente, con</w:delText>
        </w:r>
        <w:r w:rsidDel="00F44129">
          <w:rPr>
            <w:rFonts w:ascii="Arial" w:hAnsi="Arial" w:cs="Arial"/>
            <w:sz w:val="24"/>
            <w:szCs w:val="24"/>
          </w:rPr>
          <w:delText xml:space="preserve"> el incremento de los extremos climáticos tanto en duración como en intensidad. </w:delText>
        </w:r>
      </w:del>
    </w:p>
    <w:p w14:paraId="491786F6" w14:textId="49A2C10B" w:rsidR="004A15A2" w:rsidRDefault="008838A1" w:rsidP="009F4411">
      <w:pPr>
        <w:spacing w:line="480" w:lineRule="auto"/>
        <w:jc w:val="both"/>
        <w:rPr>
          <w:rFonts w:ascii="Arial" w:hAnsi="Arial" w:cs="Arial"/>
          <w:sz w:val="24"/>
          <w:szCs w:val="24"/>
        </w:rPr>
      </w:pPr>
      <w:ins w:id="3" w:author="Mateos Farfan Efrain" w:date="2017-07-17T09:29:00Z">
        <w:r>
          <w:rPr>
            <w:rFonts w:ascii="Arial" w:hAnsi="Arial" w:cs="Arial"/>
            <w:sz w:val="24"/>
            <w:szCs w:val="24"/>
          </w:rPr>
          <w:t>Por sus características</w:t>
        </w:r>
      </w:ins>
      <w:ins w:id="4" w:author="Mateos Farfan Efrain" w:date="2017-07-17T09:30:00Z">
        <w:r w:rsidR="000E2174">
          <w:rPr>
            <w:rFonts w:ascii="Arial" w:hAnsi="Arial" w:cs="Arial"/>
            <w:sz w:val="24"/>
            <w:szCs w:val="24"/>
          </w:rPr>
          <w:t>,</w:t>
        </w:r>
      </w:ins>
      <w:ins w:id="5" w:author="Mateos Farfan Efrain" w:date="2017-07-17T09:29:00Z">
        <w:r w:rsidR="000E2174">
          <w:rPr>
            <w:rFonts w:ascii="Arial" w:hAnsi="Arial" w:cs="Arial"/>
            <w:sz w:val="24"/>
            <w:szCs w:val="24"/>
          </w:rPr>
          <w:t xml:space="preserve"> la </w:t>
        </w:r>
      </w:ins>
      <w:del w:id="6" w:author="Mateos Farfan Efrain" w:date="2017-07-17T09:29:00Z">
        <w:r w:rsidR="004A15A2" w:rsidDel="000E2174">
          <w:rPr>
            <w:rFonts w:ascii="Arial" w:hAnsi="Arial" w:cs="Arial"/>
            <w:sz w:val="24"/>
            <w:szCs w:val="24"/>
          </w:rPr>
          <w:delText xml:space="preserve">Lo anterior en una </w:delText>
        </w:r>
      </w:del>
      <w:r w:rsidR="004A15A2">
        <w:rPr>
          <w:rFonts w:ascii="Arial" w:hAnsi="Arial" w:cs="Arial"/>
          <w:sz w:val="24"/>
          <w:szCs w:val="24"/>
        </w:rPr>
        <w:t>cuen</w:t>
      </w:r>
      <w:r w:rsidR="004E593B">
        <w:rPr>
          <w:rFonts w:ascii="Arial" w:hAnsi="Arial" w:cs="Arial"/>
          <w:sz w:val="24"/>
          <w:szCs w:val="24"/>
        </w:rPr>
        <w:t>ca</w:t>
      </w:r>
      <w:del w:id="7" w:author="Mateos Farfan Efrain" w:date="2017-07-17T09:30:00Z">
        <w:r w:rsidR="004E593B" w:rsidDel="000E2174">
          <w:rPr>
            <w:rFonts w:ascii="Arial" w:hAnsi="Arial" w:cs="Arial"/>
            <w:sz w:val="24"/>
            <w:szCs w:val="24"/>
          </w:rPr>
          <w:delText xml:space="preserve"> con las cara</w:delText>
        </w:r>
      </w:del>
      <w:del w:id="8" w:author="Mateos Farfan Efrain" w:date="2017-07-17T09:29:00Z">
        <w:r w:rsidR="004E593B" w:rsidDel="000E2174">
          <w:rPr>
            <w:rFonts w:ascii="Arial" w:hAnsi="Arial" w:cs="Arial"/>
            <w:sz w:val="24"/>
            <w:szCs w:val="24"/>
          </w:rPr>
          <w:delText>cterísticas</w:delText>
        </w:r>
      </w:del>
      <w:r w:rsidR="004E593B">
        <w:rPr>
          <w:rFonts w:ascii="Arial" w:hAnsi="Arial" w:cs="Arial"/>
          <w:sz w:val="24"/>
          <w:szCs w:val="24"/>
        </w:rPr>
        <w:t xml:space="preserve"> del río</w:t>
      </w:r>
      <w:r w:rsidR="004A15A2">
        <w:rPr>
          <w:rFonts w:ascii="Arial" w:hAnsi="Arial" w:cs="Arial"/>
          <w:sz w:val="24"/>
          <w:szCs w:val="24"/>
        </w:rPr>
        <w:t xml:space="preserve"> Conchos </w:t>
      </w:r>
      <w:ins w:id="9" w:author="Mateos Farfan Efrain" w:date="2017-07-17T09:31:00Z">
        <w:r w:rsidR="000E2174">
          <w:rPr>
            <w:rFonts w:ascii="Arial" w:hAnsi="Arial" w:cs="Arial"/>
            <w:sz w:val="24"/>
            <w:szCs w:val="24"/>
          </w:rPr>
          <w:t>tiene</w:t>
        </w:r>
      </w:ins>
      <w:del w:id="10" w:author="Mateos Farfan Efrain" w:date="2017-07-17T09:30:00Z">
        <w:r w:rsidR="004A15A2" w:rsidDel="000E2174">
          <w:rPr>
            <w:rFonts w:ascii="Arial" w:hAnsi="Arial" w:cs="Arial"/>
            <w:sz w:val="24"/>
            <w:szCs w:val="24"/>
          </w:rPr>
          <w:delText>es de mayor</w:delText>
        </w:r>
      </w:del>
      <w:r w:rsidR="004A15A2">
        <w:rPr>
          <w:rFonts w:ascii="Arial" w:hAnsi="Arial" w:cs="Arial"/>
          <w:sz w:val="24"/>
          <w:szCs w:val="24"/>
        </w:rPr>
        <w:t xml:space="preserve"> relevancia</w:t>
      </w:r>
      <w:ins w:id="11" w:author="Mateos Farfan Efrain" w:date="2017-07-17T09:31:00Z">
        <w:r w:rsidR="000E2174">
          <w:rPr>
            <w:rFonts w:ascii="Arial" w:hAnsi="Arial" w:cs="Arial"/>
            <w:sz w:val="24"/>
            <w:szCs w:val="24"/>
          </w:rPr>
          <w:t xml:space="preserve"> desde el punto de vista climático</w:t>
        </w:r>
      </w:ins>
      <w:r w:rsidR="004A15A2">
        <w:rPr>
          <w:rFonts w:ascii="Arial" w:hAnsi="Arial" w:cs="Arial"/>
          <w:sz w:val="24"/>
          <w:szCs w:val="24"/>
        </w:rPr>
        <w:t xml:space="preserve"> debido </w:t>
      </w:r>
      <w:r w:rsidR="005B207B">
        <w:rPr>
          <w:rFonts w:ascii="Arial" w:hAnsi="Arial" w:cs="Arial"/>
          <w:sz w:val="24"/>
          <w:szCs w:val="24"/>
        </w:rPr>
        <w:t xml:space="preserve">a que se encuentra </w:t>
      </w:r>
      <w:del w:id="12" w:author="Mateos Farfan Efrain" w:date="2017-07-18T10:51:00Z">
        <w:r w:rsidR="005B207B" w:rsidDel="00F44129">
          <w:rPr>
            <w:rFonts w:ascii="Arial" w:hAnsi="Arial" w:cs="Arial"/>
            <w:sz w:val="24"/>
            <w:szCs w:val="24"/>
          </w:rPr>
          <w:delText xml:space="preserve">ya </w:delText>
        </w:r>
      </w:del>
      <w:r w:rsidR="005B207B">
        <w:rPr>
          <w:rFonts w:ascii="Arial" w:hAnsi="Arial" w:cs="Arial"/>
          <w:sz w:val="24"/>
          <w:szCs w:val="24"/>
        </w:rPr>
        <w:t>en una de las zonas más áridas de México</w:t>
      </w:r>
      <w:ins w:id="13" w:author="Mateos Farfan Efrain" w:date="2017-07-17T09:39:00Z">
        <w:r w:rsidR="000E2174">
          <w:rPr>
            <w:rFonts w:ascii="Arial" w:hAnsi="Arial" w:cs="Arial"/>
            <w:sz w:val="24"/>
            <w:szCs w:val="24"/>
          </w:rPr>
          <w:t>. Por otro lado,</w:t>
        </w:r>
      </w:ins>
      <w:del w:id="14" w:author="Mateos Farfan Efrain" w:date="2017-07-17T09:39:00Z">
        <w:r w:rsidR="005B207B" w:rsidDel="000E2174">
          <w:rPr>
            <w:rFonts w:ascii="Arial" w:hAnsi="Arial" w:cs="Arial"/>
            <w:sz w:val="24"/>
            <w:szCs w:val="24"/>
          </w:rPr>
          <w:delText xml:space="preserve"> y </w:delText>
        </w:r>
      </w:del>
      <w:ins w:id="15" w:author="Mateos Farfan Efrain" w:date="2017-07-17T09:39:00Z">
        <w:r w:rsidR="000E2174">
          <w:rPr>
            <w:rFonts w:ascii="Arial" w:hAnsi="Arial" w:cs="Arial"/>
            <w:sz w:val="24"/>
            <w:szCs w:val="24"/>
          </w:rPr>
          <w:t xml:space="preserve"> </w:t>
        </w:r>
      </w:ins>
      <w:r w:rsidR="005B207B">
        <w:rPr>
          <w:rFonts w:ascii="Arial" w:hAnsi="Arial" w:cs="Arial"/>
          <w:sz w:val="24"/>
          <w:szCs w:val="24"/>
        </w:rPr>
        <w:t xml:space="preserve">actualmente </w:t>
      </w:r>
      <w:del w:id="16" w:author="Mateos Farfan Efrain" w:date="2017-07-17T09:39:00Z">
        <w:r w:rsidR="005B207B" w:rsidDel="000E2174">
          <w:rPr>
            <w:rFonts w:ascii="Arial" w:hAnsi="Arial" w:cs="Arial"/>
            <w:sz w:val="24"/>
            <w:szCs w:val="24"/>
          </w:rPr>
          <w:delText xml:space="preserve">ya </w:delText>
        </w:r>
      </w:del>
      <w:r w:rsidR="005B207B">
        <w:rPr>
          <w:rFonts w:ascii="Arial" w:hAnsi="Arial" w:cs="Arial"/>
          <w:sz w:val="24"/>
          <w:szCs w:val="24"/>
        </w:rPr>
        <w:t xml:space="preserve">tiene </w:t>
      </w:r>
      <w:r w:rsidR="00B3294F">
        <w:rPr>
          <w:rFonts w:ascii="Arial" w:hAnsi="Arial" w:cs="Arial"/>
          <w:sz w:val="24"/>
          <w:szCs w:val="24"/>
        </w:rPr>
        <w:t xml:space="preserve">múltiples problemas </w:t>
      </w:r>
      <w:ins w:id="17" w:author="Mateos Farfan Efrain" w:date="2017-07-17T09:39:00Z">
        <w:r w:rsidR="00FE56B3">
          <w:rPr>
            <w:rFonts w:ascii="Arial" w:hAnsi="Arial" w:cs="Arial"/>
            <w:sz w:val="24"/>
            <w:szCs w:val="24"/>
          </w:rPr>
          <w:t>polític</w:t>
        </w:r>
      </w:ins>
      <w:ins w:id="18" w:author="Mateos Farfan Efrain" w:date="2017-07-17T09:40:00Z">
        <w:r w:rsidR="00FE56B3">
          <w:rPr>
            <w:rFonts w:ascii="Arial" w:hAnsi="Arial" w:cs="Arial"/>
            <w:sz w:val="24"/>
            <w:szCs w:val="24"/>
          </w:rPr>
          <w:t xml:space="preserve">os, económicos y </w:t>
        </w:r>
      </w:ins>
      <w:r w:rsidR="00B3294F">
        <w:rPr>
          <w:rFonts w:ascii="Arial" w:hAnsi="Arial" w:cs="Arial"/>
          <w:sz w:val="24"/>
          <w:szCs w:val="24"/>
        </w:rPr>
        <w:t>soci</w:t>
      </w:r>
      <w:del w:id="19" w:author="Mateos Farfan Efrain" w:date="2017-07-17T09:40:00Z">
        <w:r w:rsidR="00B3294F" w:rsidDel="00FE56B3">
          <w:rPr>
            <w:rFonts w:ascii="Arial" w:hAnsi="Arial" w:cs="Arial"/>
            <w:sz w:val="24"/>
            <w:szCs w:val="24"/>
          </w:rPr>
          <w:delText>o</w:delText>
        </w:r>
      </w:del>
      <w:r w:rsidR="00B3294F">
        <w:rPr>
          <w:rFonts w:ascii="Arial" w:hAnsi="Arial" w:cs="Arial"/>
          <w:sz w:val="24"/>
          <w:szCs w:val="24"/>
        </w:rPr>
        <w:t>a</w:t>
      </w:r>
      <w:del w:id="20" w:author="Mateos Farfan Efrain" w:date="2017-07-17T09:40:00Z">
        <w:r w:rsidR="00B3294F" w:rsidDel="00FE56B3">
          <w:rPr>
            <w:rFonts w:ascii="Arial" w:hAnsi="Arial" w:cs="Arial"/>
            <w:sz w:val="24"/>
            <w:szCs w:val="24"/>
          </w:rPr>
          <w:delText>mbienta</w:delText>
        </w:r>
      </w:del>
      <w:r w:rsidR="00B3294F">
        <w:rPr>
          <w:rFonts w:ascii="Arial" w:hAnsi="Arial" w:cs="Arial"/>
          <w:sz w:val="24"/>
          <w:szCs w:val="24"/>
        </w:rPr>
        <w:t>les en relación con la disponibilidad de agua.</w:t>
      </w:r>
    </w:p>
    <w:p w14:paraId="26A171F2" w14:textId="307ED386" w:rsidR="00753637" w:rsidRDefault="00515298" w:rsidP="009F4411">
      <w:pPr>
        <w:spacing w:line="480" w:lineRule="auto"/>
        <w:jc w:val="both"/>
        <w:rPr>
          <w:rFonts w:ascii="Arial" w:hAnsi="Arial" w:cs="Arial"/>
          <w:sz w:val="24"/>
          <w:szCs w:val="24"/>
        </w:rPr>
      </w:pPr>
      <w:r>
        <w:rPr>
          <w:rFonts w:ascii="Arial" w:hAnsi="Arial" w:cs="Arial"/>
          <w:sz w:val="24"/>
          <w:szCs w:val="24"/>
        </w:rPr>
        <w:t xml:space="preserve">En el presente estudio se </w:t>
      </w:r>
      <w:r w:rsidR="00B3294F">
        <w:rPr>
          <w:rFonts w:ascii="Arial" w:hAnsi="Arial" w:cs="Arial"/>
          <w:sz w:val="24"/>
          <w:szCs w:val="24"/>
        </w:rPr>
        <w:t>lleva a cabo</w:t>
      </w:r>
      <w:r>
        <w:rPr>
          <w:rFonts w:ascii="Arial" w:hAnsi="Arial" w:cs="Arial"/>
          <w:sz w:val="24"/>
          <w:szCs w:val="24"/>
        </w:rPr>
        <w:t xml:space="preserve"> un análisis de la pr</w:t>
      </w:r>
      <w:r w:rsidR="004E593B">
        <w:rPr>
          <w:rFonts w:ascii="Arial" w:hAnsi="Arial" w:cs="Arial"/>
          <w:sz w:val="24"/>
          <w:szCs w:val="24"/>
        </w:rPr>
        <w:t>ecipitación para la cuenca del río</w:t>
      </w:r>
      <w:r>
        <w:rPr>
          <w:rFonts w:ascii="Arial" w:hAnsi="Arial" w:cs="Arial"/>
          <w:sz w:val="24"/>
          <w:szCs w:val="24"/>
        </w:rPr>
        <w:t xml:space="preserve"> Conchos usando el Índice Normalizado de Precipitación (mejo</w:t>
      </w:r>
      <w:r w:rsidR="00B3294F">
        <w:rPr>
          <w:rFonts w:ascii="Arial" w:hAnsi="Arial" w:cs="Arial"/>
          <w:sz w:val="24"/>
          <w:szCs w:val="24"/>
        </w:rPr>
        <w:t xml:space="preserve">r conocido como SPI en inglés). La idea es conocer si existe algún tipo de manifestación potencial de cambio en el clima de la región en las últimas décadas. </w:t>
      </w:r>
    </w:p>
    <w:p w14:paraId="1A9D1DF1" w14:textId="0B9365FE" w:rsidR="00B3294F" w:rsidRPr="00B519C4" w:rsidRDefault="00B3294F" w:rsidP="009F4411">
      <w:pPr>
        <w:spacing w:line="480" w:lineRule="auto"/>
        <w:jc w:val="both"/>
        <w:rPr>
          <w:rFonts w:ascii="Arial" w:hAnsi="Arial" w:cs="Arial"/>
          <w:sz w:val="24"/>
          <w:szCs w:val="24"/>
        </w:rPr>
      </w:pPr>
      <w:r>
        <w:rPr>
          <w:rFonts w:ascii="Arial" w:hAnsi="Arial" w:cs="Arial"/>
          <w:sz w:val="24"/>
          <w:szCs w:val="24"/>
        </w:rPr>
        <w:t xml:space="preserve">Para ello, se </w:t>
      </w:r>
      <w:r w:rsidR="001C04BF">
        <w:rPr>
          <w:rFonts w:ascii="Arial" w:hAnsi="Arial" w:cs="Arial"/>
          <w:sz w:val="24"/>
          <w:szCs w:val="24"/>
        </w:rPr>
        <w:t xml:space="preserve">calcula un porcentaje de cambio </w:t>
      </w:r>
      <w:r>
        <w:rPr>
          <w:rFonts w:ascii="Arial" w:hAnsi="Arial" w:cs="Arial"/>
          <w:sz w:val="24"/>
          <w:szCs w:val="24"/>
        </w:rPr>
        <w:t xml:space="preserve">del SPI </w:t>
      </w:r>
      <w:r w:rsidR="0083350A">
        <w:rPr>
          <w:rFonts w:ascii="Arial" w:hAnsi="Arial" w:cs="Arial"/>
          <w:sz w:val="24"/>
          <w:szCs w:val="24"/>
        </w:rPr>
        <w:t xml:space="preserve">en el cual se compara las frecuencias </w:t>
      </w:r>
      <w:r w:rsidR="004013AB">
        <w:rPr>
          <w:rFonts w:ascii="Arial" w:hAnsi="Arial" w:cs="Arial"/>
          <w:sz w:val="24"/>
          <w:szCs w:val="24"/>
        </w:rPr>
        <w:t>de ocurrencia de cierto nivel de SPI</w:t>
      </w:r>
      <w:r w:rsidR="00A8784D">
        <w:rPr>
          <w:rFonts w:ascii="Arial" w:hAnsi="Arial" w:cs="Arial"/>
          <w:sz w:val="24"/>
          <w:szCs w:val="24"/>
        </w:rPr>
        <w:t xml:space="preserve"> </w:t>
      </w:r>
      <w:r w:rsidR="004013AB">
        <w:rPr>
          <w:rFonts w:ascii="Arial" w:hAnsi="Arial" w:cs="Arial"/>
          <w:sz w:val="24"/>
          <w:szCs w:val="24"/>
        </w:rPr>
        <w:t xml:space="preserve">en el periodo 1961-1984 con las frecuencias del periodo 1985-2008. La base de datos utilizada proviene de los datos climatológicos del sistema CLICOM del SMN en modo malla. Los resultados apuntan claramente a que ha habido un incremento significativo </w:t>
      </w:r>
      <w:del w:id="21" w:author="Mateos Farfan Efrain" w:date="2017-07-18T10:57:00Z">
        <w:r w:rsidR="004013AB" w:rsidDel="00F44129">
          <w:rPr>
            <w:rFonts w:ascii="Arial" w:hAnsi="Arial" w:cs="Arial"/>
            <w:sz w:val="24"/>
            <w:szCs w:val="24"/>
          </w:rPr>
          <w:delText>d</w:delText>
        </w:r>
      </w:del>
      <w:r w:rsidR="004013AB">
        <w:rPr>
          <w:rFonts w:ascii="Arial" w:hAnsi="Arial" w:cs="Arial"/>
          <w:sz w:val="24"/>
          <w:szCs w:val="24"/>
        </w:rPr>
        <w:t>e</w:t>
      </w:r>
      <w:ins w:id="22" w:author="Mateos Farfan Efrain" w:date="2017-07-18T10:57:00Z">
        <w:r w:rsidR="00F44129">
          <w:rPr>
            <w:rFonts w:ascii="Arial" w:hAnsi="Arial" w:cs="Arial"/>
            <w:sz w:val="24"/>
            <w:szCs w:val="24"/>
          </w:rPr>
          <w:t>n</w:t>
        </w:r>
      </w:ins>
      <w:r w:rsidR="004013AB">
        <w:rPr>
          <w:rFonts w:ascii="Arial" w:hAnsi="Arial" w:cs="Arial"/>
          <w:sz w:val="24"/>
          <w:szCs w:val="24"/>
        </w:rPr>
        <w:t xml:space="preserve"> la</w:t>
      </w:r>
      <w:del w:id="23" w:author="Mateos Farfan Efrain" w:date="2017-07-18T10:57:00Z">
        <w:r w:rsidR="004013AB" w:rsidDel="00F44129">
          <w:rPr>
            <w:rFonts w:ascii="Arial" w:hAnsi="Arial" w:cs="Arial"/>
            <w:sz w:val="24"/>
            <w:szCs w:val="24"/>
          </w:rPr>
          <w:delText xml:space="preserve"> amplitud y frecuencia</w:delText>
        </w:r>
      </w:del>
      <w:r w:rsidR="004013AB">
        <w:rPr>
          <w:rFonts w:ascii="Arial" w:hAnsi="Arial" w:cs="Arial"/>
          <w:sz w:val="24"/>
          <w:szCs w:val="24"/>
        </w:rPr>
        <w:t xml:space="preserve"> </w:t>
      </w:r>
      <w:ins w:id="24" w:author="Mateos Farfan Efrain" w:date="2017-07-18T10:57:00Z">
        <w:r w:rsidR="00F44129">
          <w:rPr>
            <w:rFonts w:ascii="Arial" w:hAnsi="Arial" w:cs="Arial"/>
            <w:sz w:val="24"/>
            <w:szCs w:val="24"/>
          </w:rPr>
          <w:t xml:space="preserve">duración </w:t>
        </w:r>
      </w:ins>
      <w:r w:rsidR="004013AB">
        <w:rPr>
          <w:rFonts w:ascii="Arial" w:hAnsi="Arial" w:cs="Arial"/>
          <w:sz w:val="24"/>
          <w:szCs w:val="24"/>
        </w:rPr>
        <w:t xml:space="preserve">de los </w:t>
      </w:r>
      <w:ins w:id="25" w:author="Mateos Farfan Efrain" w:date="2017-07-18T10:57:00Z">
        <w:r w:rsidR="00F44129">
          <w:rPr>
            <w:rFonts w:ascii="Arial" w:hAnsi="Arial" w:cs="Arial"/>
            <w:sz w:val="24"/>
            <w:szCs w:val="24"/>
          </w:rPr>
          <w:t>periodos secos y húmedos</w:t>
        </w:r>
      </w:ins>
      <w:ins w:id="26" w:author="Mateos Farfan Efrain" w:date="2017-07-18T10:58:00Z">
        <w:r w:rsidR="00F44129">
          <w:rPr>
            <w:rFonts w:ascii="Arial" w:hAnsi="Arial" w:cs="Arial"/>
            <w:sz w:val="24"/>
            <w:szCs w:val="24"/>
          </w:rPr>
          <w:t xml:space="preserve"> en las últimas décadas. </w:t>
        </w:r>
      </w:ins>
      <w:ins w:id="27" w:author="Mateos Farfan Efrain" w:date="2017-07-18T11:16:00Z">
        <w:r w:rsidR="00D32025">
          <w:rPr>
            <w:rFonts w:ascii="Arial" w:hAnsi="Arial" w:cs="Arial"/>
            <w:sz w:val="24"/>
            <w:szCs w:val="24"/>
          </w:rPr>
          <w:t>Ante este escenario, es imperativo</w:t>
        </w:r>
      </w:ins>
      <w:ins w:id="28" w:author="Mateos Farfan Efrain" w:date="2017-07-18T11:17:00Z">
        <w:r w:rsidR="00D32025">
          <w:rPr>
            <w:rFonts w:ascii="Arial" w:hAnsi="Arial" w:cs="Arial"/>
            <w:sz w:val="24"/>
            <w:szCs w:val="24"/>
          </w:rPr>
          <w:t xml:space="preserve"> optimizar el manejo del recurso hídrico y de adaptación social</w:t>
        </w:r>
      </w:ins>
      <w:ins w:id="29" w:author="Mateos Farfan Efrain" w:date="2017-07-18T11:18:00Z">
        <w:r w:rsidR="00D32025">
          <w:rPr>
            <w:rFonts w:ascii="Arial" w:hAnsi="Arial" w:cs="Arial"/>
            <w:sz w:val="24"/>
            <w:szCs w:val="24"/>
          </w:rPr>
          <w:t xml:space="preserve">. </w:t>
        </w:r>
      </w:ins>
      <w:del w:id="30" w:author="Mateos Farfan Efrain" w:date="2017-07-18T11:14:00Z">
        <w:r w:rsidR="004013AB" w:rsidDel="00D32025">
          <w:rPr>
            <w:rFonts w:ascii="Arial" w:hAnsi="Arial" w:cs="Arial"/>
            <w:sz w:val="24"/>
            <w:szCs w:val="24"/>
          </w:rPr>
          <w:delText>even</w:delText>
        </w:r>
      </w:del>
      <w:del w:id="31" w:author="Mateos Farfan Efrain" w:date="2017-07-18T11:18:00Z">
        <w:r w:rsidR="004013AB" w:rsidDel="00D32025">
          <w:rPr>
            <w:rFonts w:ascii="Arial" w:hAnsi="Arial" w:cs="Arial"/>
            <w:sz w:val="24"/>
            <w:szCs w:val="24"/>
          </w:rPr>
          <w:delText>t</w:delText>
        </w:r>
      </w:del>
      <w:del w:id="32" w:author="Mateos Farfan Efrain" w:date="2017-07-18T11:15:00Z">
        <w:r w:rsidR="004013AB" w:rsidDel="00D32025">
          <w:rPr>
            <w:rFonts w:ascii="Arial" w:hAnsi="Arial" w:cs="Arial"/>
            <w:sz w:val="24"/>
            <w:szCs w:val="24"/>
          </w:rPr>
          <w:delText>os</w:delText>
        </w:r>
      </w:del>
      <w:del w:id="33" w:author="Mateos Farfan Efrain" w:date="2017-07-18T11:18:00Z">
        <w:r w:rsidR="004013AB" w:rsidDel="00D32025">
          <w:rPr>
            <w:rFonts w:ascii="Arial" w:hAnsi="Arial" w:cs="Arial"/>
            <w:sz w:val="24"/>
            <w:szCs w:val="24"/>
          </w:rPr>
          <w:delText xml:space="preserve"> climatológicos extremos en la región. </w:delText>
        </w:r>
      </w:del>
      <w:r w:rsidR="003C5225">
        <w:rPr>
          <w:rFonts w:ascii="Arial" w:hAnsi="Arial" w:cs="Arial"/>
          <w:sz w:val="24"/>
          <w:szCs w:val="24"/>
        </w:rPr>
        <w:t>Finalmente, resalta la gran sequía en la región durante el periodo 1995-2003, misma que ya ha sido señalada en trabajos anteriores.</w:t>
      </w:r>
    </w:p>
    <w:p w14:paraId="189275E7" w14:textId="15819E76" w:rsidR="00753637" w:rsidRDefault="004E593B" w:rsidP="009F4411">
      <w:pPr>
        <w:spacing w:line="480" w:lineRule="auto"/>
        <w:jc w:val="both"/>
        <w:rPr>
          <w:rFonts w:ascii="Arial" w:hAnsi="Arial" w:cs="Arial"/>
          <w:sz w:val="24"/>
          <w:szCs w:val="24"/>
        </w:rPr>
      </w:pPr>
      <w:r w:rsidRPr="00646829">
        <w:rPr>
          <w:rFonts w:ascii="Arial" w:hAnsi="Arial" w:cs="Arial"/>
          <w:b/>
          <w:sz w:val="24"/>
          <w:szCs w:val="24"/>
        </w:rPr>
        <w:t>Palabras clave:</w:t>
      </w:r>
      <w:r>
        <w:rPr>
          <w:rFonts w:ascii="Arial" w:hAnsi="Arial" w:cs="Arial"/>
          <w:sz w:val="24"/>
          <w:szCs w:val="24"/>
        </w:rPr>
        <w:t xml:space="preserve"> </w:t>
      </w:r>
      <w:r w:rsidR="00252A70">
        <w:rPr>
          <w:rFonts w:ascii="Arial" w:hAnsi="Arial" w:cs="Arial"/>
          <w:sz w:val="24"/>
          <w:szCs w:val="24"/>
        </w:rPr>
        <w:t xml:space="preserve">SPI, </w:t>
      </w:r>
      <w:r w:rsidR="00646829">
        <w:rPr>
          <w:rFonts w:ascii="Arial" w:hAnsi="Arial" w:cs="Arial"/>
          <w:sz w:val="24"/>
          <w:szCs w:val="24"/>
        </w:rPr>
        <w:t xml:space="preserve">río Conchos, </w:t>
      </w:r>
      <w:r w:rsidR="00252A70">
        <w:rPr>
          <w:rFonts w:ascii="Arial" w:hAnsi="Arial" w:cs="Arial"/>
          <w:sz w:val="24"/>
          <w:szCs w:val="24"/>
        </w:rPr>
        <w:t>detección</w:t>
      </w:r>
      <w:r w:rsidR="00646829">
        <w:rPr>
          <w:rFonts w:ascii="Arial" w:hAnsi="Arial" w:cs="Arial"/>
          <w:sz w:val="24"/>
          <w:szCs w:val="24"/>
        </w:rPr>
        <w:t xml:space="preserve"> de cambio en el clima</w:t>
      </w:r>
      <w:r w:rsidR="00252A70">
        <w:rPr>
          <w:rFonts w:ascii="Arial" w:hAnsi="Arial" w:cs="Arial"/>
          <w:sz w:val="24"/>
          <w:szCs w:val="24"/>
        </w:rPr>
        <w:t>.</w:t>
      </w:r>
    </w:p>
    <w:p w14:paraId="315716EF" w14:textId="77777777" w:rsidR="00646829" w:rsidRDefault="00646829" w:rsidP="009F4411">
      <w:pPr>
        <w:spacing w:line="480" w:lineRule="auto"/>
        <w:jc w:val="both"/>
        <w:rPr>
          <w:rFonts w:ascii="Arial" w:hAnsi="Arial" w:cs="Arial"/>
          <w:b/>
          <w:sz w:val="24"/>
          <w:szCs w:val="24"/>
        </w:rPr>
      </w:pPr>
    </w:p>
    <w:p w14:paraId="37B3C32E" w14:textId="1A042148"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Autor principal:</w:t>
      </w:r>
      <w:r>
        <w:rPr>
          <w:rFonts w:ascii="Arial" w:hAnsi="Arial" w:cs="Arial"/>
          <w:sz w:val="24"/>
          <w:szCs w:val="24"/>
        </w:rPr>
        <w:t xml:space="preserve"> Martín José Montero Martínez.</w:t>
      </w:r>
    </w:p>
    <w:p w14:paraId="4EFC1B23" w14:textId="68E91D78"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Institución de afiliación:</w:t>
      </w:r>
      <w:r>
        <w:rPr>
          <w:rFonts w:ascii="Arial" w:hAnsi="Arial" w:cs="Arial"/>
          <w:sz w:val="24"/>
          <w:szCs w:val="24"/>
        </w:rPr>
        <w:t xml:space="preserve"> Instituto Mexicano de Tecnología del Agua</w:t>
      </w:r>
      <w:r w:rsidR="00646829">
        <w:rPr>
          <w:rFonts w:ascii="Arial" w:hAnsi="Arial" w:cs="Arial"/>
          <w:sz w:val="24"/>
          <w:szCs w:val="24"/>
        </w:rPr>
        <w:t xml:space="preserve"> (IMTA)</w:t>
      </w:r>
      <w:r>
        <w:rPr>
          <w:rFonts w:ascii="Arial" w:hAnsi="Arial" w:cs="Arial"/>
          <w:sz w:val="24"/>
          <w:szCs w:val="24"/>
        </w:rPr>
        <w:t>.</w:t>
      </w:r>
    </w:p>
    <w:p w14:paraId="060B7E72" w14:textId="0DC751E1"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Grados académicos:</w:t>
      </w:r>
      <w:r>
        <w:rPr>
          <w:rFonts w:ascii="Arial" w:hAnsi="Arial" w:cs="Arial"/>
          <w:sz w:val="24"/>
          <w:szCs w:val="24"/>
        </w:rPr>
        <w:t xml:space="preserve"> Licenciatura en Física (Universidad Autónoma de Puebla, 1989); Maestría en Ciencias Geofísica (Universidad Nacional Autónoma de México, 1994); Doctorado en Ciencias Atmosféricas (University of Arizona, 2000).</w:t>
      </w:r>
    </w:p>
    <w:p w14:paraId="28A8C3B3" w14:textId="6FD970FC" w:rsidR="00646829" w:rsidRDefault="00646829" w:rsidP="009F4411">
      <w:pPr>
        <w:spacing w:line="480" w:lineRule="auto"/>
        <w:jc w:val="both"/>
        <w:rPr>
          <w:rFonts w:ascii="Arial" w:hAnsi="Arial" w:cs="Arial"/>
          <w:sz w:val="24"/>
          <w:szCs w:val="24"/>
        </w:rPr>
      </w:pPr>
      <w:r w:rsidRPr="00646829">
        <w:rPr>
          <w:rFonts w:ascii="Arial" w:hAnsi="Arial" w:cs="Arial"/>
          <w:b/>
          <w:sz w:val="24"/>
          <w:szCs w:val="24"/>
        </w:rPr>
        <w:t>Actividades laborales:</w:t>
      </w:r>
      <w:r>
        <w:rPr>
          <w:rFonts w:ascii="Arial" w:hAnsi="Arial" w:cs="Arial"/>
          <w:sz w:val="24"/>
          <w:szCs w:val="24"/>
        </w:rPr>
        <w:t xml:space="preserve"> Investigador en el IMTA y profesor de la Maestría y Doctorado en Ciencias y Tecnología del Agua en el IMTA. Sus principales líneas de investigación actuales son: detección de cambio climático, reducción de escala y modelación climática.</w:t>
      </w:r>
    </w:p>
    <w:p w14:paraId="7FDF373D" w14:textId="77777777" w:rsidR="00646829" w:rsidRDefault="00646829" w:rsidP="009F4411">
      <w:pPr>
        <w:spacing w:line="480" w:lineRule="auto"/>
        <w:jc w:val="both"/>
        <w:rPr>
          <w:rFonts w:ascii="Arial" w:hAnsi="Arial" w:cs="Arial"/>
          <w:sz w:val="24"/>
          <w:szCs w:val="24"/>
        </w:rPr>
      </w:pPr>
    </w:p>
    <w:p w14:paraId="1207E8B7" w14:textId="03C38C04" w:rsidR="004E593B" w:rsidRPr="00B519C4" w:rsidRDefault="00646829" w:rsidP="009F4411">
      <w:pPr>
        <w:spacing w:line="480" w:lineRule="auto"/>
        <w:jc w:val="both"/>
        <w:rPr>
          <w:rFonts w:ascii="Arial" w:hAnsi="Arial" w:cs="Arial"/>
          <w:sz w:val="24"/>
          <w:szCs w:val="24"/>
        </w:rPr>
      </w:pPr>
      <w:r w:rsidRPr="00646829">
        <w:rPr>
          <w:rFonts w:ascii="Arial" w:hAnsi="Arial" w:cs="Arial"/>
          <w:b/>
          <w:sz w:val="24"/>
          <w:szCs w:val="24"/>
        </w:rPr>
        <w:t>Coautores:</w:t>
      </w:r>
      <w:r>
        <w:rPr>
          <w:rFonts w:ascii="Arial" w:hAnsi="Arial" w:cs="Arial"/>
          <w:sz w:val="24"/>
          <w:szCs w:val="24"/>
        </w:rPr>
        <w:t xml:space="preserve"> </w:t>
      </w:r>
      <w:r w:rsidRPr="00646829">
        <w:rPr>
          <w:rFonts w:ascii="Arial" w:hAnsi="Arial" w:cs="Arial"/>
          <w:sz w:val="24"/>
          <w:szCs w:val="24"/>
        </w:rPr>
        <w:t>Julio Sergio Santana Sepúlveda (IMTA), Efraín Mateos Farfán (IMTA), Oscar Fidencio Ibáñez Hernández (UACJ).</w:t>
      </w:r>
    </w:p>
    <w:p w14:paraId="52B44C86" w14:textId="77777777" w:rsidR="00252A70" w:rsidRDefault="00252A70">
      <w:pPr>
        <w:rPr>
          <w:rFonts w:ascii="Arial" w:hAnsi="Arial" w:cs="Arial"/>
          <w:b/>
          <w:sz w:val="24"/>
          <w:szCs w:val="24"/>
        </w:rPr>
      </w:pPr>
      <w:r>
        <w:rPr>
          <w:rFonts w:ascii="Arial" w:hAnsi="Arial" w:cs="Arial"/>
          <w:b/>
          <w:sz w:val="24"/>
          <w:szCs w:val="24"/>
        </w:rPr>
        <w:br w:type="page"/>
      </w:r>
    </w:p>
    <w:p w14:paraId="39BF46B3" w14:textId="4A9BB67A" w:rsidR="00753637" w:rsidRPr="00F263BC" w:rsidRDefault="00753637" w:rsidP="009F4411">
      <w:pPr>
        <w:spacing w:line="480" w:lineRule="auto"/>
        <w:rPr>
          <w:rFonts w:ascii="Arial" w:hAnsi="Arial" w:cs="Arial"/>
          <w:b/>
          <w:sz w:val="24"/>
          <w:szCs w:val="24"/>
        </w:rPr>
      </w:pPr>
      <w:r w:rsidRPr="00F263BC">
        <w:rPr>
          <w:rFonts w:ascii="Arial" w:hAnsi="Arial" w:cs="Arial"/>
          <w:b/>
          <w:sz w:val="24"/>
          <w:szCs w:val="24"/>
        </w:rPr>
        <w:lastRenderedPageBreak/>
        <w:t>Introducción</w:t>
      </w:r>
    </w:p>
    <w:p w14:paraId="5BAECF70" w14:textId="4D720870" w:rsidR="00826F16" w:rsidRDefault="00567D5F"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 xml:space="preserve">La cuenca del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Conchos, es la de mayor importancia</w:t>
      </w:r>
      <w:r w:rsidR="002A63AE">
        <w:rPr>
          <w:rFonts w:ascii="Arial" w:eastAsia="Times New Roman" w:hAnsi="Arial" w:cs="Arial"/>
          <w:sz w:val="24"/>
          <w:szCs w:val="24"/>
          <w:lang w:val="es-MX" w:eastAsia="ar-SA"/>
        </w:rPr>
        <w:t xml:space="preserve"> </w:t>
      </w:r>
      <w:r w:rsidR="004F515D">
        <w:rPr>
          <w:rFonts w:ascii="Arial" w:eastAsia="Times New Roman" w:hAnsi="Arial" w:cs="Arial"/>
          <w:sz w:val="24"/>
          <w:szCs w:val="24"/>
          <w:lang w:val="es-MX" w:eastAsia="ar-SA"/>
        </w:rPr>
        <w:t>socio</w:t>
      </w:r>
      <w:r w:rsidR="002A63AE">
        <w:rPr>
          <w:rFonts w:ascii="Arial" w:eastAsia="Times New Roman" w:hAnsi="Arial" w:cs="Arial"/>
          <w:sz w:val="24"/>
          <w:szCs w:val="24"/>
          <w:lang w:val="es-MX" w:eastAsia="ar-SA"/>
        </w:rPr>
        <w:t>económica</w:t>
      </w:r>
      <w:r w:rsidR="00400B3F" w:rsidRPr="00B519C4">
        <w:rPr>
          <w:rFonts w:ascii="Arial" w:eastAsia="Times New Roman" w:hAnsi="Arial" w:cs="Arial"/>
          <w:sz w:val="24"/>
          <w:szCs w:val="24"/>
          <w:lang w:val="es-MX" w:eastAsia="ar-SA"/>
        </w:rPr>
        <w:t xml:space="preserve"> para el estado de Chihuahua, con un área de 71,964 km</w:t>
      </w:r>
      <w:r w:rsidR="00400B3F" w:rsidRPr="003947F7">
        <w:rPr>
          <w:rFonts w:ascii="Arial" w:eastAsia="Times New Roman" w:hAnsi="Arial" w:cs="Arial"/>
          <w:sz w:val="24"/>
          <w:szCs w:val="24"/>
          <w:vertAlign w:val="superscript"/>
          <w:lang w:val="es-MX" w:eastAsia="ar-SA"/>
        </w:rPr>
        <w:t>2</w:t>
      </w:r>
      <w:r w:rsidR="00106D32">
        <w:rPr>
          <w:rFonts w:ascii="Arial" w:eastAsia="Times New Roman" w:hAnsi="Arial" w:cs="Arial"/>
          <w:sz w:val="24"/>
          <w:szCs w:val="24"/>
          <w:lang w:val="es-MX" w:eastAsia="ar-SA"/>
        </w:rPr>
        <w:t>,</w:t>
      </w:r>
      <w:r w:rsidR="00400B3F" w:rsidRPr="00B519C4">
        <w:rPr>
          <w:rFonts w:ascii="Arial" w:eastAsia="Times New Roman" w:hAnsi="Arial" w:cs="Arial"/>
          <w:sz w:val="24"/>
          <w:szCs w:val="24"/>
          <w:lang w:val="es-MX" w:eastAsia="ar-SA"/>
        </w:rPr>
        <w:t xml:space="preserve"> cubre aproximadamente el 30% de la superficie del estado y el </w:t>
      </w:r>
      <w:r>
        <w:rPr>
          <w:rFonts w:ascii="Arial" w:eastAsia="Times New Roman" w:hAnsi="Arial" w:cs="Arial"/>
          <w:sz w:val="24"/>
          <w:szCs w:val="24"/>
          <w:lang w:val="es-MX" w:eastAsia="ar-SA"/>
        </w:rPr>
        <w:t xml:space="preserve">14% del total de la cuenca del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Bravo</w:t>
      </w:r>
      <w:r w:rsidR="002A63AE">
        <w:rPr>
          <w:rFonts w:ascii="Arial" w:eastAsia="Times New Roman" w:hAnsi="Arial" w:cs="Arial"/>
          <w:sz w:val="24"/>
          <w:szCs w:val="24"/>
          <w:lang w:val="es-MX" w:eastAsia="ar-SA"/>
        </w:rPr>
        <w:t xml:space="preserve"> (Kelly, 2001)</w:t>
      </w:r>
      <w:r w:rsidR="00F41583">
        <w:rPr>
          <w:rFonts w:ascii="Arial" w:eastAsia="Times New Roman" w:hAnsi="Arial" w:cs="Arial"/>
          <w:sz w:val="24"/>
          <w:szCs w:val="24"/>
          <w:lang w:val="es-MX" w:eastAsia="ar-SA"/>
        </w:rPr>
        <w:t xml:space="preserve">. 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Conchos como tal</w:t>
      </w:r>
      <w:ins w:id="34" w:author="Mateos Farfan Efrain" w:date="2017-07-18T11:20:00Z">
        <w:r w:rsidR="003C68E0">
          <w:rPr>
            <w:rFonts w:ascii="Arial" w:eastAsia="Times New Roman" w:hAnsi="Arial" w:cs="Arial"/>
            <w:sz w:val="24"/>
            <w:szCs w:val="24"/>
            <w:lang w:val="es-MX" w:eastAsia="ar-SA"/>
          </w:rPr>
          <w:t>,</w:t>
        </w:r>
      </w:ins>
      <w:r w:rsidR="00400B3F" w:rsidRPr="00B519C4">
        <w:rPr>
          <w:rFonts w:ascii="Arial" w:eastAsia="Times New Roman" w:hAnsi="Arial" w:cs="Arial"/>
          <w:sz w:val="24"/>
          <w:szCs w:val="24"/>
          <w:lang w:val="es-MX" w:eastAsia="ar-SA"/>
        </w:rPr>
        <w:t xml:space="preserve"> tiene una longitud aproximada de 900 km y es el principal afluente, del lado mexicano, al río Bravo. </w:t>
      </w:r>
      <w:ins w:id="35" w:author="Mateos Farfan Efrain" w:date="2017-07-18T11:21:00Z">
        <w:r w:rsidR="003C68E0">
          <w:rPr>
            <w:rFonts w:ascii="Arial" w:eastAsia="Times New Roman" w:hAnsi="Arial" w:cs="Arial"/>
            <w:sz w:val="24"/>
            <w:szCs w:val="24"/>
            <w:lang w:val="es-MX" w:eastAsia="ar-SA"/>
          </w:rPr>
          <w:t>L</w:t>
        </w:r>
      </w:ins>
      <w:del w:id="36" w:author="Mateos Farfan Efrain" w:date="2017-07-18T11:21:00Z">
        <w:r w:rsidR="00962BD7" w:rsidDel="003C68E0">
          <w:rPr>
            <w:rFonts w:ascii="Arial" w:eastAsia="Times New Roman" w:hAnsi="Arial" w:cs="Arial"/>
            <w:sz w:val="24"/>
            <w:szCs w:val="24"/>
            <w:lang w:val="es-MX" w:eastAsia="ar-SA"/>
          </w:rPr>
          <w:delText>De acuerdo con Núñez et al. (2014), l</w:delText>
        </w:r>
      </w:del>
      <w:r w:rsidR="00400B3F" w:rsidRPr="00B519C4">
        <w:rPr>
          <w:rFonts w:ascii="Arial" w:eastAsia="Times New Roman" w:hAnsi="Arial" w:cs="Arial"/>
          <w:sz w:val="24"/>
          <w:szCs w:val="24"/>
          <w:lang w:val="es-MX" w:eastAsia="ar-SA"/>
        </w:rPr>
        <w:t>a cuenca se ha estresado hídricamente durante los últimos años debido a una mayor demanda de los sectores agrícola, doméstico e industrial, y esa situación se ha agravado debido a la ocurrencia de eventos de sequía</w:t>
      </w:r>
      <w:ins w:id="37" w:author="Mateos Farfan Efrain" w:date="2017-07-18T11:20:00Z">
        <w:r w:rsidR="003C68E0">
          <w:rPr>
            <w:rFonts w:ascii="Arial" w:eastAsia="Times New Roman" w:hAnsi="Arial" w:cs="Arial"/>
            <w:sz w:val="24"/>
            <w:szCs w:val="24"/>
            <w:lang w:val="es-MX" w:eastAsia="ar-SA"/>
          </w:rPr>
          <w:t xml:space="preserve"> (</w:t>
        </w:r>
      </w:ins>
      <w:ins w:id="38" w:author="Mateos Farfan Efrain" w:date="2017-07-18T11:21:00Z">
        <w:r w:rsidR="003C68E0">
          <w:rPr>
            <w:rFonts w:ascii="Arial" w:eastAsia="Times New Roman" w:hAnsi="Arial" w:cs="Arial"/>
            <w:sz w:val="24"/>
            <w:szCs w:val="24"/>
            <w:lang w:val="es-MX" w:eastAsia="ar-SA"/>
          </w:rPr>
          <w:t>Núñez et al., 2014</w:t>
        </w:r>
      </w:ins>
      <w:ins w:id="39" w:author="Mateos Farfan Efrain" w:date="2017-07-18T11:20:00Z">
        <w:r w:rsidR="003C68E0">
          <w:rPr>
            <w:rFonts w:ascii="Arial" w:eastAsia="Times New Roman" w:hAnsi="Arial" w:cs="Arial"/>
            <w:sz w:val="24"/>
            <w:szCs w:val="24"/>
            <w:lang w:val="es-MX" w:eastAsia="ar-SA"/>
          </w:rPr>
          <w:t>)</w:t>
        </w:r>
      </w:ins>
      <w:r w:rsidR="00400B3F" w:rsidRPr="00B519C4">
        <w:rPr>
          <w:rFonts w:ascii="Arial" w:eastAsia="Times New Roman" w:hAnsi="Arial" w:cs="Arial"/>
          <w:sz w:val="24"/>
          <w:szCs w:val="24"/>
          <w:lang w:val="es-MX" w:eastAsia="ar-SA"/>
        </w:rPr>
        <w:t>. Además, existe concurrentemente la presión internacional de cumplir con el Tratado Internacional de 1944 en el cual se establece que México debe entregar anualmente a EE.UU. 432 millones m</w:t>
      </w:r>
      <w:r w:rsidR="00400B3F" w:rsidRPr="003947F7">
        <w:rPr>
          <w:rFonts w:ascii="Arial" w:eastAsia="Times New Roman" w:hAnsi="Arial" w:cs="Arial"/>
          <w:sz w:val="24"/>
          <w:szCs w:val="24"/>
          <w:vertAlign w:val="superscript"/>
          <w:lang w:val="es-MX" w:eastAsia="ar-SA"/>
        </w:rPr>
        <w:t>3</w:t>
      </w:r>
      <w:r w:rsidR="003301EA">
        <w:rPr>
          <w:rFonts w:ascii="Arial" w:eastAsia="Times New Roman" w:hAnsi="Arial" w:cs="Arial"/>
          <w:sz w:val="24"/>
          <w:szCs w:val="24"/>
          <w:lang w:val="es-MX" w:eastAsia="ar-SA"/>
        </w:rPr>
        <w:t xml:space="preserve"> de agua al cauce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Bravo/Grande</w:t>
      </w:r>
      <w:r w:rsidR="00962BD7">
        <w:rPr>
          <w:rFonts w:ascii="Arial" w:eastAsia="Times New Roman" w:hAnsi="Arial" w:cs="Arial"/>
          <w:sz w:val="24"/>
          <w:szCs w:val="24"/>
          <w:lang w:val="es-MX" w:eastAsia="ar-SA"/>
        </w:rPr>
        <w:t xml:space="preserve">, en promedio </w:t>
      </w:r>
      <w:r w:rsidR="00D216B2">
        <w:rPr>
          <w:rFonts w:ascii="Arial" w:eastAsia="Times New Roman" w:hAnsi="Arial" w:cs="Arial"/>
          <w:sz w:val="24"/>
          <w:szCs w:val="24"/>
          <w:lang w:val="es-MX" w:eastAsia="ar-SA"/>
        </w:rPr>
        <w:t xml:space="preserve">y </w:t>
      </w:r>
      <w:r w:rsidR="00962BD7">
        <w:rPr>
          <w:rFonts w:ascii="Arial" w:eastAsia="Times New Roman" w:hAnsi="Arial" w:cs="Arial"/>
          <w:sz w:val="24"/>
          <w:szCs w:val="24"/>
          <w:lang w:val="es-MX" w:eastAsia="ar-SA"/>
        </w:rPr>
        <w:t>en ciclos de cinco años</w:t>
      </w:r>
      <w:r w:rsidR="00400B3F" w:rsidRPr="00B519C4">
        <w:rPr>
          <w:rFonts w:ascii="Arial" w:eastAsia="Times New Roman" w:hAnsi="Arial" w:cs="Arial"/>
          <w:sz w:val="24"/>
          <w:szCs w:val="24"/>
          <w:lang w:val="es-MX" w:eastAsia="ar-SA"/>
        </w:rPr>
        <w:t xml:space="preserve"> (Kelly, 2001). De no cumplir con </w:t>
      </w:r>
      <w:r w:rsidR="00962BD7" w:rsidRPr="00B519C4">
        <w:rPr>
          <w:rFonts w:ascii="Arial" w:eastAsia="Times New Roman" w:hAnsi="Arial" w:cs="Arial"/>
          <w:sz w:val="24"/>
          <w:szCs w:val="24"/>
          <w:lang w:val="es-MX" w:eastAsia="ar-SA"/>
        </w:rPr>
        <w:t>est</w:t>
      </w:r>
      <w:r w:rsidR="00962BD7">
        <w:rPr>
          <w:rFonts w:ascii="Arial" w:eastAsia="Times New Roman" w:hAnsi="Arial" w:cs="Arial"/>
          <w:sz w:val="24"/>
          <w:szCs w:val="24"/>
          <w:lang w:val="es-MX" w:eastAsia="ar-SA"/>
        </w:rPr>
        <w:t>e compromiso</w:t>
      </w:r>
      <w:r w:rsidR="00400B3F" w:rsidRPr="00B519C4">
        <w:rPr>
          <w:rFonts w:ascii="Arial" w:eastAsia="Times New Roman" w:hAnsi="Arial" w:cs="Arial"/>
          <w:sz w:val="24"/>
          <w:szCs w:val="24"/>
          <w:lang w:val="es-MX" w:eastAsia="ar-SA"/>
        </w:rPr>
        <w:t xml:space="preserve">, </w:t>
      </w:r>
      <w:r w:rsidR="00D216B2">
        <w:rPr>
          <w:rFonts w:ascii="Arial" w:eastAsia="Times New Roman" w:hAnsi="Arial" w:cs="Arial"/>
          <w:sz w:val="24"/>
          <w:szCs w:val="24"/>
          <w:lang w:val="es-MX" w:eastAsia="ar-SA"/>
        </w:rPr>
        <w:t>se concluye un quinquenio con un déficit que debe ser cubierto en el siguiente ciclo</w:t>
      </w:r>
      <w:r w:rsidR="00400B3F" w:rsidRPr="00B519C4">
        <w:rPr>
          <w:rFonts w:ascii="Arial" w:eastAsia="Times New Roman" w:hAnsi="Arial" w:cs="Arial"/>
          <w:sz w:val="24"/>
          <w:szCs w:val="24"/>
          <w:lang w:val="es-MX" w:eastAsia="ar-SA"/>
        </w:rPr>
        <w:t xml:space="preserve"> con aguas procedentes de </w:t>
      </w:r>
      <w:r w:rsidR="00D216B2">
        <w:rPr>
          <w:rFonts w:ascii="Arial" w:eastAsia="Times New Roman" w:hAnsi="Arial" w:cs="Arial"/>
          <w:sz w:val="24"/>
          <w:szCs w:val="24"/>
          <w:lang w:val="es-MX" w:eastAsia="ar-SA"/>
        </w:rPr>
        <w:t>los seis tributarios que se establecen en el Tratado</w:t>
      </w:r>
      <w:r w:rsidR="00400B3F" w:rsidRPr="00B519C4">
        <w:rPr>
          <w:rFonts w:ascii="Arial" w:eastAsia="Times New Roman" w:hAnsi="Arial" w:cs="Arial"/>
          <w:sz w:val="24"/>
          <w:szCs w:val="24"/>
          <w:lang w:val="es-MX" w:eastAsia="ar-SA"/>
        </w:rPr>
        <w:t xml:space="preserve"> (Velasco et al., 2004).</w:t>
      </w:r>
    </w:p>
    <w:p w14:paraId="27056B30" w14:textId="16C0FE8F" w:rsidR="00826F16" w:rsidRPr="00B519C4" w:rsidRDefault="00826F16" w:rsidP="009F4411">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En </w:t>
      </w:r>
      <w:r w:rsidR="005F6610">
        <w:rPr>
          <w:rFonts w:ascii="Arial" w:eastAsia="Times New Roman" w:hAnsi="Arial" w:cs="Arial"/>
          <w:sz w:val="24"/>
          <w:szCs w:val="24"/>
          <w:lang w:val="es-MX" w:eastAsia="ar-SA"/>
        </w:rPr>
        <w:t>relación a los impactos y</w:t>
      </w:r>
      <w:r w:rsidRPr="00B519C4">
        <w:rPr>
          <w:rFonts w:ascii="Arial" w:eastAsia="Times New Roman" w:hAnsi="Arial" w:cs="Arial"/>
          <w:sz w:val="24"/>
          <w:szCs w:val="24"/>
          <w:lang w:val="es-MX" w:eastAsia="ar-SA"/>
        </w:rPr>
        <w:t xml:space="preserve"> la problemática del agua en la frontera, se conoce que el río Bravo (Grande en EEUU) ha sido la mayor fuente de agua para la parte fronteriza de México y EEUU. Las dos fuentes de abastecimiento de este río son las montañas de San Juan al sur de las montañas Rocallosas del lado norte y la Sierra Madre Occidental en Méxic</w:t>
      </w:r>
      <w:r w:rsidR="005F6610">
        <w:rPr>
          <w:rFonts w:ascii="Arial" w:eastAsia="Times New Roman" w:hAnsi="Arial" w:cs="Arial"/>
          <w:sz w:val="24"/>
          <w:szCs w:val="24"/>
          <w:lang w:val="es-MX" w:eastAsia="ar-SA"/>
        </w:rPr>
        <w:t xml:space="preserve">o, que es la que distribuye al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Con</w:t>
      </w:r>
      <w:r w:rsidR="005F6610">
        <w:rPr>
          <w:rFonts w:ascii="Arial" w:eastAsia="Times New Roman" w:hAnsi="Arial" w:cs="Arial"/>
          <w:sz w:val="24"/>
          <w:szCs w:val="24"/>
          <w:lang w:val="es-MX" w:eastAsia="ar-SA"/>
        </w:rPr>
        <w:t xml:space="preserve">chos y el tributario mayor del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Bravo. </w:t>
      </w:r>
      <w:r w:rsidR="005841C9">
        <w:rPr>
          <w:rFonts w:ascii="Arial" w:eastAsia="Times New Roman" w:hAnsi="Arial" w:cs="Arial"/>
          <w:sz w:val="24"/>
          <w:szCs w:val="24"/>
          <w:lang w:val="es-MX" w:eastAsia="ar-SA"/>
        </w:rPr>
        <w:t xml:space="preserve">Un estudio reciente </w:t>
      </w:r>
      <w:r w:rsidRPr="00B519C4">
        <w:rPr>
          <w:rFonts w:ascii="Arial" w:eastAsia="Times New Roman" w:hAnsi="Arial" w:cs="Arial"/>
          <w:sz w:val="24"/>
          <w:szCs w:val="24"/>
          <w:lang w:val="es-MX" w:eastAsia="ar-SA"/>
        </w:rPr>
        <w:t xml:space="preserve">realiza una correlación </w:t>
      </w:r>
      <w:r w:rsidR="008B3F28">
        <w:rPr>
          <w:rFonts w:ascii="Arial" w:eastAsia="Times New Roman" w:hAnsi="Arial" w:cs="Arial"/>
          <w:sz w:val="24"/>
          <w:szCs w:val="24"/>
          <w:lang w:val="es-MX" w:eastAsia="ar-SA"/>
        </w:rPr>
        <w:t>de datos históricos de</w:t>
      </w:r>
      <w:r w:rsidRPr="00B519C4">
        <w:rPr>
          <w:rFonts w:ascii="Arial" w:eastAsia="Times New Roman" w:hAnsi="Arial" w:cs="Arial"/>
          <w:sz w:val="24"/>
          <w:szCs w:val="24"/>
          <w:lang w:val="es-MX" w:eastAsia="ar-SA"/>
        </w:rPr>
        <w:t xml:space="preserve"> precipitación y escurrimiento entre ambos afluentes y mostraron que no tienen relación alguna</w:t>
      </w:r>
      <w:r w:rsidR="00FA5424">
        <w:rPr>
          <w:rFonts w:ascii="Arial" w:eastAsia="Times New Roman" w:hAnsi="Arial" w:cs="Arial"/>
          <w:sz w:val="24"/>
          <w:szCs w:val="24"/>
          <w:lang w:val="es-MX" w:eastAsia="ar-SA"/>
        </w:rPr>
        <w:t xml:space="preserve"> (</w:t>
      </w:r>
      <w:r w:rsidR="00FA5424" w:rsidRPr="00FA5424">
        <w:rPr>
          <w:rFonts w:ascii="Arial" w:eastAsia="Times New Roman" w:hAnsi="Arial" w:cs="Arial"/>
          <w:sz w:val="24"/>
          <w:szCs w:val="24"/>
          <w:lang w:val="es-MX" w:eastAsia="ar-SA"/>
        </w:rPr>
        <w:t>Woodhouse et al.</w:t>
      </w:r>
      <w:r w:rsidR="00FA5424">
        <w:rPr>
          <w:rFonts w:ascii="Arial" w:eastAsia="Times New Roman" w:hAnsi="Arial" w:cs="Arial"/>
          <w:sz w:val="24"/>
          <w:szCs w:val="24"/>
          <w:lang w:val="es-MX" w:eastAsia="ar-SA"/>
        </w:rPr>
        <w:t>,</w:t>
      </w:r>
      <w:r w:rsidR="00FA5424" w:rsidRPr="00FA5424">
        <w:rPr>
          <w:rFonts w:ascii="Arial" w:eastAsia="Times New Roman" w:hAnsi="Arial" w:cs="Arial"/>
          <w:sz w:val="24"/>
          <w:szCs w:val="24"/>
          <w:lang w:val="es-MX" w:eastAsia="ar-SA"/>
        </w:rPr>
        <w:t xml:space="preserve"> 2012)</w:t>
      </w:r>
      <w:r w:rsidRPr="00B519C4">
        <w:rPr>
          <w:rFonts w:ascii="Arial" w:eastAsia="Times New Roman" w:hAnsi="Arial" w:cs="Arial"/>
          <w:sz w:val="24"/>
          <w:szCs w:val="24"/>
          <w:lang w:val="es-MX" w:eastAsia="ar-SA"/>
        </w:rPr>
        <w:t xml:space="preserve">. Sin embargo, a pesar de lo anterior, ocurrieron varios períodos de sequía </w:t>
      </w:r>
      <w:r w:rsidRPr="00B519C4">
        <w:rPr>
          <w:rFonts w:ascii="Arial" w:eastAsia="Times New Roman" w:hAnsi="Arial" w:cs="Arial"/>
          <w:sz w:val="24"/>
          <w:szCs w:val="24"/>
          <w:lang w:val="es-MX" w:eastAsia="ar-SA"/>
        </w:rPr>
        <w:lastRenderedPageBreak/>
        <w:t xml:space="preserve">multianual concurrentes sobre los pasados cuatro siglos, de forma más notable en los 1770s, 1890s y 1950s. </w:t>
      </w:r>
      <w:r w:rsidR="005841C9">
        <w:rPr>
          <w:rFonts w:ascii="Arial" w:eastAsia="Times New Roman" w:hAnsi="Arial" w:cs="Arial"/>
          <w:sz w:val="24"/>
          <w:szCs w:val="24"/>
          <w:lang w:val="es-MX" w:eastAsia="ar-SA"/>
        </w:rPr>
        <w:t xml:space="preserve">Otro estudio </w:t>
      </w:r>
      <w:r w:rsidRPr="00B519C4">
        <w:rPr>
          <w:rFonts w:ascii="Arial" w:eastAsia="Times New Roman" w:hAnsi="Arial" w:cs="Arial"/>
          <w:sz w:val="24"/>
          <w:szCs w:val="24"/>
          <w:lang w:val="es-MX" w:eastAsia="ar-SA"/>
        </w:rPr>
        <w:t>presenta una discusión sobre la s</w:t>
      </w:r>
      <w:r w:rsidR="00FC78B3">
        <w:rPr>
          <w:rFonts w:ascii="Arial" w:eastAsia="Times New Roman" w:hAnsi="Arial" w:cs="Arial"/>
          <w:sz w:val="24"/>
          <w:szCs w:val="24"/>
          <w:lang w:val="es-MX" w:eastAsia="ar-SA"/>
        </w:rPr>
        <w:t>equía y sus impactos en los sectores socioeconómico y ambiental de</w:t>
      </w:r>
      <w:r w:rsidRPr="00B519C4">
        <w:rPr>
          <w:rFonts w:ascii="Arial" w:eastAsia="Times New Roman" w:hAnsi="Arial" w:cs="Arial"/>
          <w:sz w:val="24"/>
          <w:szCs w:val="24"/>
          <w:lang w:val="es-MX" w:eastAsia="ar-SA"/>
        </w:rPr>
        <w:t xml:space="preserve"> México</w:t>
      </w:r>
      <w:r w:rsidR="005841C9">
        <w:rPr>
          <w:rFonts w:ascii="Arial" w:eastAsia="Times New Roman" w:hAnsi="Arial" w:cs="Arial"/>
          <w:sz w:val="24"/>
          <w:szCs w:val="24"/>
          <w:lang w:val="es-MX" w:eastAsia="ar-SA"/>
        </w:rPr>
        <w:t xml:space="preserve"> (Ortega-Gaucin y Velasco, </w:t>
      </w:r>
      <w:r w:rsidR="005841C9" w:rsidRPr="005841C9">
        <w:rPr>
          <w:rFonts w:ascii="Arial" w:eastAsia="Times New Roman" w:hAnsi="Arial" w:cs="Arial"/>
          <w:sz w:val="24"/>
          <w:szCs w:val="24"/>
          <w:lang w:val="es-MX" w:eastAsia="ar-SA"/>
        </w:rPr>
        <w:t>2013)</w:t>
      </w:r>
      <w:r w:rsidRPr="00B519C4">
        <w:rPr>
          <w:rFonts w:ascii="Arial" w:eastAsia="Times New Roman" w:hAnsi="Arial" w:cs="Arial"/>
          <w:sz w:val="24"/>
          <w:szCs w:val="24"/>
          <w:lang w:val="es-MX" w:eastAsia="ar-SA"/>
        </w:rPr>
        <w:t>. También analizan la vulnerabilidad actual de la sequía en México y concluyen que las principales sequías en el país han afectado sobre todo al sector agropecuario y a la población rural, y han tenido un carácter altamente social.</w:t>
      </w:r>
    </w:p>
    <w:p w14:paraId="202194AE" w14:textId="77E74B52" w:rsidR="00411847" w:rsidRDefault="00826F16" w:rsidP="009F4411">
      <w:pPr>
        <w:suppressAutoHyphens/>
        <w:spacing w:after="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En cuanto al impacto de la sequía en la relación bilateral Mé</w:t>
      </w:r>
      <w:r>
        <w:rPr>
          <w:rFonts w:ascii="Arial" w:eastAsia="Times New Roman" w:hAnsi="Arial" w:cs="Arial"/>
          <w:sz w:val="24"/>
          <w:szCs w:val="24"/>
          <w:lang w:val="es-MX" w:eastAsia="ar-SA"/>
        </w:rPr>
        <w:t xml:space="preserve">xico-EEUU, </w:t>
      </w:r>
      <w:r w:rsidRPr="00B519C4">
        <w:rPr>
          <w:rFonts w:ascii="Arial" w:eastAsia="Times New Roman" w:hAnsi="Arial" w:cs="Arial"/>
          <w:sz w:val="24"/>
          <w:szCs w:val="24"/>
          <w:lang w:val="es-MX" w:eastAsia="ar-SA"/>
        </w:rPr>
        <w:t>uno de los grandes temas es la distribución de agua en la cuenca del río Bravo, porque no está claro el derecho del lado mexicano</w:t>
      </w:r>
      <w:r w:rsidR="005A14A2">
        <w:rPr>
          <w:rFonts w:ascii="Arial" w:eastAsia="Times New Roman" w:hAnsi="Arial" w:cs="Arial"/>
          <w:sz w:val="24"/>
          <w:szCs w:val="24"/>
          <w:lang w:val="es-MX" w:eastAsia="ar-SA"/>
        </w:rPr>
        <w:t xml:space="preserve"> (</w:t>
      </w:r>
      <w:r w:rsidR="00CC0C54">
        <w:rPr>
          <w:rFonts w:ascii="Arial" w:eastAsia="Times New Roman" w:hAnsi="Arial" w:cs="Arial"/>
          <w:sz w:val="24"/>
          <w:szCs w:val="24"/>
          <w:lang w:val="es-MX" w:eastAsia="ar-SA"/>
        </w:rPr>
        <w:t xml:space="preserve">Soto y Escobedo, </w:t>
      </w:r>
      <w:r w:rsidR="005A14A2" w:rsidRPr="005A14A2">
        <w:rPr>
          <w:rFonts w:ascii="Arial" w:eastAsia="Times New Roman" w:hAnsi="Arial" w:cs="Arial"/>
          <w:sz w:val="24"/>
          <w:szCs w:val="24"/>
          <w:lang w:val="es-MX" w:eastAsia="ar-SA"/>
        </w:rPr>
        <w:t>2010)</w:t>
      </w:r>
      <w:r w:rsidRPr="00B519C4">
        <w:rPr>
          <w:rFonts w:ascii="Arial" w:eastAsia="Times New Roman" w:hAnsi="Arial" w:cs="Arial"/>
          <w:sz w:val="24"/>
          <w:szCs w:val="24"/>
          <w:lang w:val="es-MX" w:eastAsia="ar-SA"/>
        </w:rPr>
        <w:t xml:space="preserve">. Los </w:t>
      </w:r>
      <w:r w:rsidR="00CC0C54">
        <w:rPr>
          <w:rFonts w:ascii="Arial" w:eastAsia="Times New Roman" w:hAnsi="Arial" w:cs="Arial"/>
          <w:sz w:val="24"/>
          <w:szCs w:val="24"/>
          <w:lang w:val="es-MX" w:eastAsia="ar-SA"/>
        </w:rPr>
        <w:t xml:space="preserve">autores </w:t>
      </w:r>
      <w:r w:rsidRPr="00B519C4">
        <w:rPr>
          <w:rFonts w:ascii="Arial" w:eastAsia="Times New Roman" w:hAnsi="Arial" w:cs="Arial"/>
          <w:sz w:val="24"/>
          <w:szCs w:val="24"/>
          <w:lang w:val="es-MX" w:eastAsia="ar-SA"/>
        </w:rPr>
        <w:t xml:space="preserve">señalan que la distribución de agua no ha sido constante a través del tiempo, sino que más bien responde a factores externos como cambios en las leyes, la sequía y la creación de infraestructura que seguramente alteraron los flujos. </w:t>
      </w:r>
      <w:r w:rsidR="00CC0C54">
        <w:rPr>
          <w:rFonts w:ascii="Arial" w:eastAsia="Times New Roman" w:hAnsi="Arial" w:cs="Arial"/>
          <w:sz w:val="24"/>
          <w:szCs w:val="24"/>
          <w:lang w:val="es-MX" w:eastAsia="ar-SA"/>
        </w:rPr>
        <w:t xml:space="preserve">Sin embargo, concluyen </w:t>
      </w:r>
      <w:r w:rsidR="0084737F">
        <w:rPr>
          <w:rFonts w:ascii="Arial" w:eastAsia="Times New Roman" w:hAnsi="Arial" w:cs="Arial"/>
          <w:sz w:val="24"/>
          <w:szCs w:val="24"/>
          <w:lang w:val="es-MX" w:eastAsia="ar-SA"/>
        </w:rPr>
        <w:t>que,</w:t>
      </w:r>
      <w:r w:rsidR="00CC0C54">
        <w:rPr>
          <w:rFonts w:ascii="Arial" w:eastAsia="Times New Roman" w:hAnsi="Arial" w:cs="Arial"/>
          <w:sz w:val="24"/>
          <w:szCs w:val="24"/>
          <w:lang w:val="es-MX" w:eastAsia="ar-SA"/>
        </w:rPr>
        <w:t xml:space="preserve"> a pesar de los esfuerzos institucionales por </w:t>
      </w:r>
      <w:r w:rsidR="000D611D">
        <w:rPr>
          <w:rFonts w:ascii="Arial" w:eastAsia="Times New Roman" w:hAnsi="Arial" w:cs="Arial"/>
          <w:sz w:val="24"/>
          <w:szCs w:val="24"/>
          <w:lang w:val="es-MX" w:eastAsia="ar-SA"/>
        </w:rPr>
        <w:t xml:space="preserve">tratar de </w:t>
      </w:r>
      <w:r w:rsidR="00CC0C54">
        <w:rPr>
          <w:rFonts w:ascii="Arial" w:eastAsia="Times New Roman" w:hAnsi="Arial" w:cs="Arial"/>
          <w:sz w:val="24"/>
          <w:szCs w:val="24"/>
          <w:lang w:val="es-MX" w:eastAsia="ar-SA"/>
        </w:rPr>
        <w:t xml:space="preserve">manejar este conflicto, </w:t>
      </w:r>
      <w:r w:rsidRPr="00B519C4">
        <w:rPr>
          <w:rFonts w:ascii="Arial" w:eastAsia="Times New Roman" w:hAnsi="Arial" w:cs="Arial"/>
          <w:sz w:val="24"/>
          <w:szCs w:val="24"/>
          <w:lang w:val="es-MX" w:eastAsia="ar-SA"/>
        </w:rPr>
        <w:t xml:space="preserve">a la fecha no hay elementos para sugerir que no se han respetado los tratados sobre el agua. </w:t>
      </w:r>
    </w:p>
    <w:p w14:paraId="68667553" w14:textId="1F7B3004" w:rsidR="00E17B0A" w:rsidRDefault="00D216B2"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De acuerdo con García-Acevedo e Ingram (2004), e</w:t>
      </w:r>
      <w:r w:rsidR="00E17B0A">
        <w:rPr>
          <w:rFonts w:ascii="Arial" w:eastAsia="Times New Roman" w:hAnsi="Arial" w:cs="Arial"/>
          <w:sz w:val="24"/>
          <w:szCs w:val="24"/>
          <w:lang w:val="es-MX" w:eastAsia="ar-SA"/>
        </w:rPr>
        <w:t xml:space="preserve">l largo período de sequía identificado desde 1992, junto con las condiciones </w:t>
      </w:r>
      <w:r>
        <w:rPr>
          <w:rFonts w:ascii="Arial" w:eastAsia="Times New Roman" w:hAnsi="Arial" w:cs="Arial"/>
          <w:sz w:val="24"/>
          <w:szCs w:val="24"/>
          <w:lang w:val="es-MX" w:eastAsia="ar-SA"/>
        </w:rPr>
        <w:t>áridas</w:t>
      </w:r>
      <w:r w:rsidR="00E17B0A">
        <w:rPr>
          <w:rFonts w:ascii="Arial" w:eastAsia="Times New Roman" w:hAnsi="Arial" w:cs="Arial"/>
          <w:sz w:val="24"/>
          <w:szCs w:val="24"/>
          <w:lang w:val="es-MX" w:eastAsia="ar-SA"/>
        </w:rPr>
        <w:t xml:space="preserve"> </w:t>
      </w:r>
      <w:r w:rsidR="00E17B0A" w:rsidRPr="00244BB7">
        <w:rPr>
          <w:rFonts w:ascii="Arial" w:eastAsia="Times New Roman" w:hAnsi="Arial" w:cs="Arial"/>
          <w:sz w:val="24"/>
          <w:szCs w:val="24"/>
          <w:lang w:val="es-MX" w:eastAsia="ar-SA"/>
        </w:rPr>
        <w:t>y el uso de agua para riego</w:t>
      </w:r>
      <w:r w:rsidR="00E17B0A">
        <w:rPr>
          <w:rFonts w:ascii="Arial" w:eastAsia="Times New Roman" w:hAnsi="Arial" w:cs="Arial"/>
          <w:sz w:val="24"/>
          <w:szCs w:val="24"/>
          <w:lang w:val="es-MX" w:eastAsia="ar-SA"/>
        </w:rPr>
        <w:t>, contribuyeron al incumplimiento del Tratado de 1944</w:t>
      </w:r>
      <w:r w:rsidR="006B17D9">
        <w:rPr>
          <w:rFonts w:ascii="Arial" w:eastAsia="Times New Roman" w:hAnsi="Arial" w:cs="Arial"/>
          <w:sz w:val="24"/>
          <w:szCs w:val="24"/>
          <w:lang w:val="es-MX" w:eastAsia="ar-SA"/>
        </w:rPr>
        <w:t xml:space="preserve"> en </w:t>
      </w:r>
      <w:r w:rsidR="0083749C">
        <w:rPr>
          <w:rFonts w:ascii="Arial" w:eastAsia="Times New Roman" w:hAnsi="Arial" w:cs="Arial"/>
          <w:sz w:val="24"/>
          <w:szCs w:val="24"/>
          <w:lang w:val="es-MX" w:eastAsia="ar-SA"/>
        </w:rPr>
        <w:t xml:space="preserve">el año </w:t>
      </w:r>
      <w:r w:rsidR="006B17D9">
        <w:rPr>
          <w:rFonts w:ascii="Arial" w:eastAsia="Times New Roman" w:hAnsi="Arial" w:cs="Arial"/>
          <w:sz w:val="24"/>
          <w:szCs w:val="24"/>
          <w:lang w:val="es-MX" w:eastAsia="ar-SA"/>
        </w:rPr>
        <w:t>2002</w:t>
      </w:r>
      <w:r w:rsidR="0083749C">
        <w:rPr>
          <w:rFonts w:ascii="Arial" w:eastAsia="Times New Roman" w:hAnsi="Arial" w:cs="Arial"/>
          <w:sz w:val="24"/>
          <w:szCs w:val="24"/>
          <w:lang w:val="es-MX" w:eastAsia="ar-SA"/>
        </w:rPr>
        <w:t xml:space="preserve"> al término del ciclo 25</w:t>
      </w:r>
      <w:r>
        <w:rPr>
          <w:rFonts w:ascii="Arial" w:eastAsia="Times New Roman" w:hAnsi="Arial" w:cs="Arial"/>
          <w:sz w:val="24"/>
          <w:szCs w:val="24"/>
          <w:lang w:val="es-MX" w:eastAsia="ar-SA"/>
        </w:rPr>
        <w:t>.</w:t>
      </w:r>
    </w:p>
    <w:p w14:paraId="35665151" w14:textId="6CFA1CAD" w:rsidR="00D216B2" w:rsidRDefault="00E17B0A"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En el art</w:t>
      </w:r>
      <w:r w:rsidR="006B17D9">
        <w:rPr>
          <w:rFonts w:ascii="Arial" w:eastAsia="Times New Roman" w:hAnsi="Arial" w:cs="Arial"/>
          <w:sz w:val="24"/>
          <w:szCs w:val="24"/>
          <w:lang w:val="es-MX" w:eastAsia="ar-SA"/>
        </w:rPr>
        <w:t>ículo</w:t>
      </w:r>
      <w:r w:rsidR="00D216B2">
        <w:rPr>
          <w:rFonts w:ascii="Arial" w:eastAsia="Times New Roman" w:hAnsi="Arial" w:cs="Arial"/>
          <w:sz w:val="24"/>
          <w:szCs w:val="24"/>
          <w:lang w:val="es-MX" w:eastAsia="ar-SA"/>
        </w:rPr>
        <w:t xml:space="preserve"> 4 </w:t>
      </w:r>
      <w:r w:rsidR="006B17D9">
        <w:rPr>
          <w:rFonts w:ascii="Arial" w:eastAsia="Times New Roman" w:hAnsi="Arial" w:cs="Arial"/>
          <w:sz w:val="24"/>
          <w:szCs w:val="24"/>
          <w:lang w:val="es-MX" w:eastAsia="ar-SA"/>
        </w:rPr>
        <w:t xml:space="preserve"> del Trat</w:t>
      </w:r>
      <w:r>
        <w:rPr>
          <w:rFonts w:ascii="Arial" w:eastAsia="Times New Roman" w:hAnsi="Arial" w:cs="Arial"/>
          <w:sz w:val="24"/>
          <w:szCs w:val="24"/>
          <w:lang w:val="es-MX" w:eastAsia="ar-SA"/>
        </w:rPr>
        <w:t>ado entre México y Estados Unidos se establece el mecanismo para que</w:t>
      </w:r>
      <w:r w:rsidR="00D216B2">
        <w:rPr>
          <w:rFonts w:ascii="Arial" w:eastAsia="Times New Roman" w:hAnsi="Arial" w:cs="Arial"/>
          <w:sz w:val="24"/>
          <w:szCs w:val="24"/>
          <w:lang w:val="es-MX" w:eastAsia="ar-SA"/>
        </w:rPr>
        <w:t xml:space="preserve"> el déficit </w:t>
      </w:r>
      <w:r>
        <w:rPr>
          <w:rFonts w:ascii="Arial" w:eastAsia="Times New Roman" w:hAnsi="Arial" w:cs="Arial"/>
          <w:sz w:val="24"/>
          <w:szCs w:val="24"/>
          <w:lang w:val="es-MX" w:eastAsia="ar-SA"/>
        </w:rPr>
        <w:t xml:space="preserve"> de agua se acumule en un período de 5 años, y si no es posible cumplir con el total del volumen</w:t>
      </w:r>
      <w:r w:rsidR="00D216B2">
        <w:rPr>
          <w:rFonts w:ascii="Arial" w:eastAsia="Times New Roman" w:hAnsi="Arial" w:cs="Arial"/>
          <w:sz w:val="24"/>
          <w:szCs w:val="24"/>
          <w:lang w:val="es-MX" w:eastAsia="ar-SA"/>
        </w:rPr>
        <w:t xml:space="preserve"> comprometido</w:t>
      </w:r>
      <w:r>
        <w:rPr>
          <w:rFonts w:ascii="Arial" w:eastAsia="Times New Roman" w:hAnsi="Arial" w:cs="Arial"/>
          <w:sz w:val="24"/>
          <w:szCs w:val="24"/>
          <w:lang w:val="es-MX" w:eastAsia="ar-SA"/>
        </w:rPr>
        <w:t>, entonces se pasa el déficit al siguien</w:t>
      </w:r>
      <w:r w:rsidR="006B17D9">
        <w:rPr>
          <w:rFonts w:ascii="Arial" w:eastAsia="Times New Roman" w:hAnsi="Arial" w:cs="Arial"/>
          <w:sz w:val="24"/>
          <w:szCs w:val="24"/>
          <w:lang w:val="es-MX" w:eastAsia="ar-SA"/>
        </w:rPr>
        <w:t xml:space="preserve">te ciclo de 5 años. </w:t>
      </w:r>
    </w:p>
    <w:p w14:paraId="0E667A98" w14:textId="1FA3ED01" w:rsidR="00E17B0A" w:rsidRDefault="006B17D9"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lastRenderedPageBreak/>
        <w:t xml:space="preserve">El problema se complicó cuando al finalizar el </w:t>
      </w:r>
      <w:r w:rsidR="0083749C">
        <w:rPr>
          <w:rFonts w:ascii="Arial" w:eastAsia="Times New Roman" w:hAnsi="Arial" w:cs="Arial"/>
          <w:sz w:val="24"/>
          <w:szCs w:val="24"/>
          <w:lang w:val="es-MX" w:eastAsia="ar-SA"/>
        </w:rPr>
        <w:t xml:space="preserve">ciclo 26 </w:t>
      </w:r>
      <w:r>
        <w:rPr>
          <w:rFonts w:ascii="Arial" w:eastAsia="Times New Roman" w:hAnsi="Arial" w:cs="Arial"/>
          <w:sz w:val="24"/>
          <w:szCs w:val="24"/>
          <w:lang w:val="es-MX" w:eastAsia="ar-SA"/>
        </w:rPr>
        <w:t xml:space="preserve">tampoco había suficiente agua para cumplir con las obligaciones del Tratado, lo que </w:t>
      </w:r>
      <w:r w:rsidR="00D216B2">
        <w:rPr>
          <w:rFonts w:ascii="Arial" w:eastAsia="Times New Roman" w:hAnsi="Arial" w:cs="Arial"/>
          <w:sz w:val="24"/>
          <w:szCs w:val="24"/>
          <w:lang w:val="es-MX" w:eastAsia="ar-SA"/>
        </w:rPr>
        <w:t>llevó</w:t>
      </w:r>
      <w:r>
        <w:rPr>
          <w:rFonts w:ascii="Arial" w:eastAsia="Times New Roman" w:hAnsi="Arial" w:cs="Arial"/>
          <w:sz w:val="24"/>
          <w:szCs w:val="24"/>
          <w:lang w:val="es-MX" w:eastAsia="ar-SA"/>
        </w:rPr>
        <w:t xml:space="preserve"> a un diferendo diplomático entre los dos países (Ibáñez, 2008).</w:t>
      </w:r>
    </w:p>
    <w:p w14:paraId="79AABA57" w14:textId="09E99AB1" w:rsidR="006B17D9" w:rsidRDefault="006B17D9"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El mecanismo previsto para tratar de resolver el problema se especificó en el Acta 307 de la Comisión Internacional de Límites y Aguas (CILA) (</w:t>
      </w:r>
      <w:r w:rsidR="0061067C">
        <w:rPr>
          <w:rFonts w:ascii="Arial" w:eastAsia="Times New Roman" w:hAnsi="Arial" w:cs="Arial"/>
          <w:sz w:val="24"/>
          <w:szCs w:val="24"/>
          <w:lang w:val="es-MX" w:eastAsia="ar-SA"/>
        </w:rPr>
        <w:t>IBWC</w:t>
      </w:r>
      <w:r>
        <w:rPr>
          <w:rFonts w:ascii="Arial" w:eastAsia="Times New Roman" w:hAnsi="Arial" w:cs="Arial"/>
          <w:sz w:val="24"/>
          <w:szCs w:val="24"/>
          <w:lang w:val="es-MX" w:eastAsia="ar-SA"/>
        </w:rPr>
        <w:t>, 2001), y finalmente se logró un acuerdo en el Acta 308 para resolver a través de diversas acciones de conservación de agua</w:t>
      </w:r>
      <w:r w:rsidR="0083749C">
        <w:rPr>
          <w:rFonts w:ascii="Arial" w:eastAsia="Times New Roman" w:hAnsi="Arial" w:cs="Arial"/>
          <w:sz w:val="24"/>
          <w:szCs w:val="24"/>
          <w:lang w:val="es-MX" w:eastAsia="ar-SA"/>
        </w:rPr>
        <w:t xml:space="preserve"> y financiamiento de proyectos en cada país</w:t>
      </w:r>
      <w:r>
        <w:rPr>
          <w:rFonts w:ascii="Arial" w:eastAsia="Times New Roman" w:hAnsi="Arial" w:cs="Arial"/>
          <w:sz w:val="24"/>
          <w:szCs w:val="24"/>
          <w:lang w:val="es-MX" w:eastAsia="ar-SA"/>
        </w:rPr>
        <w:t xml:space="preserve"> (</w:t>
      </w:r>
      <w:r w:rsidR="0061067C">
        <w:rPr>
          <w:rFonts w:ascii="Arial" w:eastAsia="Times New Roman" w:hAnsi="Arial" w:cs="Arial"/>
          <w:sz w:val="24"/>
          <w:szCs w:val="24"/>
          <w:lang w:val="es-MX" w:eastAsia="ar-SA"/>
        </w:rPr>
        <w:t>IBWC</w:t>
      </w:r>
      <w:r>
        <w:rPr>
          <w:rFonts w:ascii="Arial" w:eastAsia="Times New Roman" w:hAnsi="Arial" w:cs="Arial"/>
          <w:sz w:val="24"/>
          <w:szCs w:val="24"/>
          <w:lang w:val="es-MX" w:eastAsia="ar-SA"/>
        </w:rPr>
        <w:t xml:space="preserve">, 2002). </w:t>
      </w:r>
    </w:p>
    <w:p w14:paraId="4351AAC2" w14:textId="456E5DF9" w:rsidR="00400B3F" w:rsidRDefault="00400B3F" w:rsidP="009F4411">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Desde el punto de vista climático, la región norte está caracterizada como la más árida del país</w:t>
      </w:r>
      <w:r w:rsidR="0083749C">
        <w:rPr>
          <w:rFonts w:ascii="Arial" w:eastAsia="Times New Roman" w:hAnsi="Arial" w:cs="Arial"/>
          <w:sz w:val="24"/>
          <w:szCs w:val="24"/>
          <w:lang w:val="es-MX" w:eastAsia="ar-SA"/>
        </w:rPr>
        <w:t>, ya de forma natural</w:t>
      </w:r>
      <w:r w:rsidRPr="00B519C4">
        <w:rPr>
          <w:rFonts w:ascii="Arial" w:eastAsia="Times New Roman" w:hAnsi="Arial" w:cs="Arial"/>
          <w:sz w:val="24"/>
          <w:szCs w:val="24"/>
          <w:lang w:val="es-MX" w:eastAsia="ar-SA"/>
        </w:rPr>
        <w:t xml:space="preserve">. </w:t>
      </w:r>
      <w:r w:rsidR="0083749C">
        <w:rPr>
          <w:rFonts w:ascii="Arial" w:eastAsia="Times New Roman" w:hAnsi="Arial" w:cs="Arial"/>
          <w:sz w:val="24"/>
          <w:szCs w:val="24"/>
          <w:lang w:val="es-MX" w:eastAsia="ar-SA"/>
        </w:rPr>
        <w:t>Aunado a esto,</w:t>
      </w:r>
      <w:del w:id="40" w:author="Mateos Farfan Efrain" w:date="2017-07-17T09:16:00Z">
        <w:r w:rsidR="0083749C" w:rsidDel="002F6817">
          <w:rPr>
            <w:rFonts w:ascii="Arial" w:eastAsia="Times New Roman" w:hAnsi="Arial" w:cs="Arial"/>
            <w:sz w:val="24"/>
            <w:szCs w:val="24"/>
            <w:lang w:val="es-MX" w:eastAsia="ar-SA"/>
          </w:rPr>
          <w:delText xml:space="preserve"> </w:delText>
        </w:r>
        <w:r w:rsidRPr="00B519C4" w:rsidDel="002F6817">
          <w:rPr>
            <w:rFonts w:ascii="Arial" w:eastAsia="Times New Roman" w:hAnsi="Arial" w:cs="Arial"/>
            <w:sz w:val="24"/>
            <w:szCs w:val="24"/>
            <w:lang w:val="es-MX" w:eastAsia="ar-SA"/>
          </w:rPr>
          <w:delText>,</w:delText>
        </w:r>
      </w:del>
      <w:r w:rsidRPr="00B519C4">
        <w:rPr>
          <w:rFonts w:ascii="Arial" w:eastAsia="Times New Roman" w:hAnsi="Arial" w:cs="Arial"/>
          <w:sz w:val="24"/>
          <w:szCs w:val="24"/>
          <w:lang w:val="es-MX" w:eastAsia="ar-SA"/>
        </w:rPr>
        <w:t xml:space="preserve"> los diferentes períodos de sequía que se han presentado en el pasado han agravado significativamente la disponibilidad de agua en la región. D</w:t>
      </w:r>
      <w:r w:rsidR="00820393">
        <w:rPr>
          <w:rFonts w:ascii="Arial" w:eastAsia="Times New Roman" w:hAnsi="Arial" w:cs="Arial"/>
          <w:sz w:val="24"/>
          <w:szCs w:val="24"/>
          <w:lang w:val="es-MX" w:eastAsia="ar-SA"/>
        </w:rPr>
        <w:t xml:space="preserve">iversos estudios han </w:t>
      </w:r>
      <w:r w:rsidR="00875CA6">
        <w:rPr>
          <w:rFonts w:ascii="Arial" w:eastAsia="Times New Roman" w:hAnsi="Arial" w:cs="Arial"/>
          <w:sz w:val="24"/>
          <w:szCs w:val="24"/>
          <w:lang w:val="es-MX" w:eastAsia="ar-SA"/>
        </w:rPr>
        <w:t>analizado</w:t>
      </w:r>
      <w:r w:rsidR="00875CA6" w:rsidRPr="00B519C4">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ya directamente la sequía en la región (Kim et al., 2002; Kim et al., 2006; Nuñez-López et al., 2007; Ortega-Gaucin, 2013), así como sus impactos (Soto y Escobedo, 2010; Woodhouse et al., 2012; Ortega-Gaucin y Velasco, 2013).</w:t>
      </w:r>
      <w:r w:rsidR="008B0F53">
        <w:rPr>
          <w:rFonts w:ascii="Arial" w:eastAsia="Times New Roman" w:hAnsi="Arial" w:cs="Arial"/>
          <w:sz w:val="24"/>
          <w:szCs w:val="24"/>
          <w:lang w:val="es-MX" w:eastAsia="ar-SA"/>
        </w:rPr>
        <w:t xml:space="preserve"> Incluyendo la sequía más extendida en todo el país y que tuvo a la región en condiciones de sequía extraordinaria en 2011 (Ibáñez, 2014)</w:t>
      </w:r>
      <w:r w:rsidR="00FB4AAA">
        <w:rPr>
          <w:rFonts w:ascii="Arial" w:eastAsia="Times New Roman" w:hAnsi="Arial" w:cs="Arial"/>
          <w:sz w:val="24"/>
          <w:szCs w:val="24"/>
          <w:lang w:val="es-MX" w:eastAsia="ar-SA"/>
        </w:rPr>
        <w:t>.</w:t>
      </w:r>
    </w:p>
    <w:p w14:paraId="4A238CB1" w14:textId="0186C09E" w:rsidR="0063588F" w:rsidRPr="0063588F" w:rsidRDefault="001B330B" w:rsidP="0063588F">
      <w:pPr>
        <w:suppressAutoHyphens/>
        <w:spacing w:after="20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Diversos índices se han utilizado para evaluar la sequía, sin embargo</w:t>
      </w:r>
      <w:r w:rsidR="0063588F">
        <w:rPr>
          <w:rFonts w:ascii="Arial" w:eastAsia="Times New Roman" w:hAnsi="Arial" w:cs="Arial"/>
          <w:sz w:val="24"/>
          <w:szCs w:val="24"/>
          <w:lang w:val="es-MX" w:eastAsia="ar-SA"/>
        </w:rPr>
        <w:t>,</w:t>
      </w:r>
      <w:r>
        <w:rPr>
          <w:rFonts w:ascii="Arial" w:eastAsia="Times New Roman" w:hAnsi="Arial" w:cs="Arial"/>
          <w:sz w:val="24"/>
          <w:szCs w:val="24"/>
          <w:lang w:val="es-MX" w:eastAsia="ar-SA"/>
        </w:rPr>
        <w:t xml:space="preserve"> con el fin de homogeneizar este concepto, </w:t>
      </w:r>
      <w:r w:rsidR="0063588F">
        <w:rPr>
          <w:rFonts w:ascii="Arial" w:eastAsia="Times New Roman" w:hAnsi="Arial" w:cs="Arial"/>
          <w:sz w:val="24"/>
          <w:szCs w:val="24"/>
          <w:lang w:val="es-MX" w:eastAsia="ar-SA"/>
        </w:rPr>
        <w:t>expertos en el tema elaboraron y aprobaron la Declaración Lincoln</w:t>
      </w:r>
      <w:r w:rsidR="007D6CF0">
        <w:rPr>
          <w:rFonts w:ascii="Arial" w:eastAsia="Times New Roman" w:hAnsi="Arial" w:cs="Arial"/>
          <w:sz w:val="24"/>
          <w:szCs w:val="24"/>
          <w:lang w:val="es-MX" w:eastAsia="ar-SA"/>
        </w:rPr>
        <w:t xml:space="preserve"> (Hayes et al., 2011)</w:t>
      </w:r>
      <w:r w:rsidR="0063588F">
        <w:rPr>
          <w:rFonts w:ascii="Arial" w:eastAsia="Times New Roman" w:hAnsi="Arial" w:cs="Arial"/>
          <w:sz w:val="24"/>
          <w:szCs w:val="24"/>
          <w:lang w:val="es-MX" w:eastAsia="ar-SA"/>
        </w:rPr>
        <w:t>, la cual recomienda</w:t>
      </w:r>
      <w:r w:rsidR="0063588F" w:rsidRPr="0063588F">
        <w:rPr>
          <w:rFonts w:ascii="Arial" w:eastAsia="Times New Roman" w:hAnsi="Arial" w:cs="Arial"/>
          <w:sz w:val="24"/>
          <w:szCs w:val="24"/>
          <w:lang w:val="es-MX" w:eastAsia="ar-SA"/>
        </w:rPr>
        <w:t xml:space="preserve"> que todos los Servicios Meteorológicos e Hidrológicos Nacionales (SMHN) utilizaran el SPI además de los otros índices que ya utilizaran. Además</w:t>
      </w:r>
      <w:r w:rsidR="00E63370">
        <w:rPr>
          <w:rFonts w:ascii="Arial" w:eastAsia="Times New Roman" w:hAnsi="Arial" w:cs="Arial"/>
          <w:sz w:val="24"/>
          <w:szCs w:val="24"/>
          <w:lang w:val="es-MX" w:eastAsia="ar-SA"/>
        </w:rPr>
        <w:t>,</w:t>
      </w:r>
      <w:r w:rsidR="0063588F" w:rsidRPr="0063588F">
        <w:rPr>
          <w:rFonts w:ascii="Arial" w:eastAsia="Times New Roman" w:hAnsi="Arial" w:cs="Arial"/>
          <w:sz w:val="24"/>
          <w:szCs w:val="24"/>
          <w:lang w:val="es-MX" w:eastAsia="ar-SA"/>
        </w:rPr>
        <w:t xml:space="preserve"> fue elaborada una guía de usuario sobre este índice y como utilizarlo (OMM, 2012).</w:t>
      </w:r>
      <w:r w:rsidR="0063588F">
        <w:rPr>
          <w:rFonts w:ascii="Arial" w:eastAsia="Times New Roman" w:hAnsi="Arial" w:cs="Arial"/>
          <w:sz w:val="24"/>
          <w:szCs w:val="24"/>
          <w:lang w:val="es-MX" w:eastAsia="ar-SA"/>
        </w:rPr>
        <w:t xml:space="preserve"> </w:t>
      </w:r>
      <w:r w:rsidR="0063588F" w:rsidRPr="0063588F">
        <w:rPr>
          <w:rFonts w:ascii="Arial" w:eastAsia="Times New Roman" w:hAnsi="Arial" w:cs="Arial"/>
          <w:sz w:val="24"/>
          <w:szCs w:val="24"/>
          <w:lang w:val="es-MX" w:eastAsia="ar-SA"/>
        </w:rPr>
        <w:t xml:space="preserve">La versión completa de la Declaración Lincoln sobre los índices de sequía se puede consultar en: </w:t>
      </w:r>
    </w:p>
    <w:p w14:paraId="4134FFE0" w14:textId="147D816C" w:rsidR="001B330B" w:rsidRDefault="00EE15F6" w:rsidP="008367FA">
      <w:pPr>
        <w:suppressAutoHyphens/>
        <w:spacing w:after="200" w:line="480" w:lineRule="auto"/>
        <w:jc w:val="both"/>
        <w:rPr>
          <w:rFonts w:ascii="Arial" w:eastAsia="Times New Roman" w:hAnsi="Arial" w:cs="Arial"/>
          <w:sz w:val="24"/>
          <w:szCs w:val="24"/>
          <w:lang w:val="es-MX" w:eastAsia="ar-SA"/>
        </w:rPr>
      </w:pPr>
      <w:hyperlink r:id="rId8" w:history="1">
        <w:r w:rsidR="008367FA" w:rsidRPr="00DF273C">
          <w:rPr>
            <w:rStyle w:val="Hipervnculo"/>
            <w:rFonts w:ascii="Arial" w:eastAsia="Times New Roman" w:hAnsi="Arial" w:cs="Arial"/>
            <w:sz w:val="24"/>
            <w:szCs w:val="24"/>
            <w:lang w:val="es-MX" w:eastAsia="ar-SA"/>
          </w:rPr>
          <w:t>http://www.wmo.int/pages/prog/wcp/agm/meetings/wies09/documents/Lincoln_Declaration_Drought_Indices.pdf</w:t>
        </w:r>
      </w:hyperlink>
      <w:r w:rsidR="008367FA">
        <w:rPr>
          <w:rFonts w:ascii="Arial" w:eastAsia="Times New Roman" w:hAnsi="Arial" w:cs="Arial"/>
          <w:sz w:val="24"/>
          <w:szCs w:val="24"/>
          <w:lang w:val="es-MX" w:eastAsia="ar-SA"/>
        </w:rPr>
        <w:t xml:space="preserve"> </w:t>
      </w:r>
    </w:p>
    <w:p w14:paraId="6DC487D2" w14:textId="4B5D5218" w:rsidR="00400B3F" w:rsidRDefault="00400B3F" w:rsidP="008367FA">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Utilizando el Índice de Severidad de Sequía de Palmer (PDSI por sus siglas en inglés), Kim et al., (2002) realizaron una caracterización espacial y temporal de la sequía en la cuenca del </w:t>
      </w:r>
      <w:r w:rsidR="004E593B">
        <w:rPr>
          <w:rFonts w:ascii="Arial" w:eastAsia="Times New Roman" w:hAnsi="Arial" w:cs="Arial"/>
          <w:sz w:val="24"/>
          <w:szCs w:val="24"/>
          <w:lang w:val="es-MX" w:eastAsia="ar-SA"/>
        </w:rPr>
        <w:t>río</w:t>
      </w:r>
      <w:r w:rsidR="00E97193">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 xml:space="preserve">Conchos. Su análisis mostró una sequía muy severa durante la década de los 90s y calcularon un período de retorno de 80 a 100 años sobre la cuenca. En la continuación de ese trabajo, Kim et al., (2006) propusieron un método para estudiar el período de retorno bivariado de la sequía, el cual es dependiente del tiempo entre cada llegada de la sequía y de la distribución conjunta de las propiedades de la misma. Otros estudios han </w:t>
      </w:r>
      <w:r w:rsidR="0063588F">
        <w:rPr>
          <w:rFonts w:ascii="Arial" w:eastAsia="Times New Roman" w:hAnsi="Arial" w:cs="Arial"/>
          <w:sz w:val="24"/>
          <w:szCs w:val="24"/>
          <w:lang w:val="es-MX" w:eastAsia="ar-SA"/>
        </w:rPr>
        <w:t>analizado</w:t>
      </w:r>
      <w:r w:rsidR="0063588F" w:rsidRPr="00B519C4">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 xml:space="preserve">la sequía en la región utilizando métodos relativamente más simples (Nuñez-López et al., 2007), como el índice </w:t>
      </w:r>
      <w:r w:rsidR="008C48A9">
        <w:rPr>
          <w:rFonts w:ascii="Arial" w:eastAsia="Times New Roman" w:hAnsi="Arial" w:cs="Arial"/>
          <w:sz w:val="24"/>
          <w:szCs w:val="24"/>
          <w:lang w:val="es-MX" w:eastAsia="ar-SA"/>
        </w:rPr>
        <w:t xml:space="preserve">normalizado de precipitación </w:t>
      </w:r>
      <w:r w:rsidRPr="00B519C4">
        <w:rPr>
          <w:rFonts w:ascii="Arial" w:eastAsia="Times New Roman" w:hAnsi="Arial" w:cs="Arial"/>
          <w:sz w:val="24"/>
          <w:szCs w:val="24"/>
          <w:lang w:val="es-MX" w:eastAsia="ar-SA"/>
        </w:rPr>
        <w:t>(SPI por sus siglas en ingles), el cual solo utiliza la precipitación como parámetro de entrada para el cálculo del índice. Nuñez-López et al.</w:t>
      </w:r>
      <w:r w:rsidR="00FF304B">
        <w:rPr>
          <w:rFonts w:ascii="Arial" w:eastAsia="Times New Roman" w:hAnsi="Arial" w:cs="Arial"/>
          <w:sz w:val="24"/>
          <w:szCs w:val="24"/>
          <w:lang w:val="es-MX" w:eastAsia="ar-SA"/>
        </w:rPr>
        <w:t>,</w:t>
      </w:r>
      <w:r w:rsidRPr="00B519C4">
        <w:rPr>
          <w:rFonts w:ascii="Arial" w:eastAsia="Times New Roman" w:hAnsi="Arial" w:cs="Arial"/>
          <w:sz w:val="24"/>
          <w:szCs w:val="24"/>
          <w:lang w:val="es-MX" w:eastAsia="ar-SA"/>
        </w:rPr>
        <w:t xml:space="preserve"> evaluaron la sequía con el SPI a diferentes escalas de tiempo: tres, seis y doce meses</w:t>
      </w:r>
      <w:r w:rsidR="009A2FC1">
        <w:rPr>
          <w:rFonts w:ascii="Arial" w:eastAsia="Times New Roman" w:hAnsi="Arial" w:cs="Arial"/>
          <w:sz w:val="24"/>
          <w:szCs w:val="24"/>
          <w:lang w:val="es-MX" w:eastAsia="ar-SA"/>
        </w:rPr>
        <w:t xml:space="preserve"> (SPI-3, SPI-6 y SPI-12 respectivamente)</w:t>
      </w:r>
      <w:r w:rsidRPr="00B519C4">
        <w:rPr>
          <w:rFonts w:ascii="Arial" w:eastAsia="Times New Roman" w:hAnsi="Arial" w:cs="Arial"/>
          <w:sz w:val="24"/>
          <w:szCs w:val="24"/>
          <w:lang w:val="es-MX" w:eastAsia="ar-SA"/>
        </w:rPr>
        <w:t>. Se encontraron condiciones de sequía entre el 23 y 31% en la región en esas escalas de tiempo. Nuevamente fue corroborado que el evento más importante de sequía se dio a mediados y finales de la década de los 90s. Otro estudio se enfocó en caracterizar las sequías</w:t>
      </w:r>
      <w:r w:rsidR="00762792">
        <w:rPr>
          <w:rFonts w:ascii="Arial" w:eastAsia="Times New Roman" w:hAnsi="Arial" w:cs="Arial"/>
          <w:sz w:val="24"/>
          <w:szCs w:val="24"/>
          <w:lang w:val="es-MX" w:eastAsia="ar-SA"/>
        </w:rPr>
        <w:t xml:space="preserve"> hidrológicas en la cuenca del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Bravo a la cual pertenece el Conchos (Ortega-Gaucin, 2013). Este estudio también corrobora que en la mayor parte de la cuenca ocurrió una sequía extraordinaria entre el período 1992-2005. </w:t>
      </w:r>
    </w:p>
    <w:p w14:paraId="0D833E12" w14:textId="61797DE1" w:rsidR="00013397" w:rsidRDefault="00197079" w:rsidP="00013397">
      <w:pPr>
        <w:suppressAutoHyphens/>
        <w:spacing w:after="20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Utilizando modelos de regresión,</w:t>
      </w:r>
      <w:r w:rsidR="00F31563" w:rsidRPr="00F31563">
        <w:rPr>
          <w:rFonts w:ascii="Arial" w:eastAsia="Times New Roman" w:hAnsi="Arial" w:cs="Arial"/>
          <w:sz w:val="24"/>
          <w:szCs w:val="24"/>
          <w:lang w:val="es-MX" w:eastAsia="ar-SA"/>
        </w:rPr>
        <w:t xml:space="preserve"> Nuñez-López et al. (2014) </w:t>
      </w:r>
      <w:r w:rsidR="004D31F7">
        <w:rPr>
          <w:rFonts w:ascii="Arial" w:eastAsia="Times New Roman" w:hAnsi="Arial" w:cs="Arial"/>
          <w:sz w:val="24"/>
          <w:szCs w:val="24"/>
          <w:lang w:val="es-MX" w:eastAsia="ar-SA"/>
        </w:rPr>
        <w:t xml:space="preserve">interpolaron </w:t>
      </w:r>
      <w:r w:rsidR="00F31563" w:rsidRPr="00F31563">
        <w:rPr>
          <w:rFonts w:ascii="Arial" w:eastAsia="Times New Roman" w:hAnsi="Arial" w:cs="Arial"/>
          <w:sz w:val="24"/>
          <w:szCs w:val="24"/>
          <w:lang w:val="es-MX" w:eastAsia="ar-SA"/>
        </w:rPr>
        <w:t xml:space="preserve">la precipitación media mensual en la cuenca del </w:t>
      </w:r>
      <w:r w:rsidR="004E593B">
        <w:rPr>
          <w:rFonts w:ascii="Arial" w:eastAsia="Times New Roman" w:hAnsi="Arial" w:cs="Arial"/>
          <w:sz w:val="24"/>
          <w:szCs w:val="24"/>
          <w:lang w:val="es-MX" w:eastAsia="ar-SA"/>
        </w:rPr>
        <w:t>río</w:t>
      </w:r>
      <w:r w:rsidR="001E6FFB">
        <w:rPr>
          <w:rFonts w:ascii="Arial" w:eastAsia="Times New Roman" w:hAnsi="Arial" w:cs="Arial"/>
          <w:sz w:val="24"/>
          <w:szCs w:val="24"/>
          <w:lang w:val="es-MX" w:eastAsia="ar-SA"/>
        </w:rPr>
        <w:t xml:space="preserve"> </w:t>
      </w:r>
      <w:r w:rsidR="00F31563" w:rsidRPr="00F31563">
        <w:rPr>
          <w:rFonts w:ascii="Arial" w:eastAsia="Times New Roman" w:hAnsi="Arial" w:cs="Arial"/>
          <w:sz w:val="24"/>
          <w:szCs w:val="24"/>
          <w:lang w:val="es-MX" w:eastAsia="ar-SA"/>
        </w:rPr>
        <w:t xml:space="preserve">Conchos. En el estudio se escogió aleatoriamente el 60% de 110 estaciones climatológicas en la zona de </w:t>
      </w:r>
      <w:r w:rsidR="00F31563" w:rsidRPr="00F31563">
        <w:rPr>
          <w:rFonts w:ascii="Arial" w:eastAsia="Times New Roman" w:hAnsi="Arial" w:cs="Arial"/>
          <w:sz w:val="24"/>
          <w:szCs w:val="24"/>
          <w:lang w:val="es-MX" w:eastAsia="ar-SA"/>
        </w:rPr>
        <w:lastRenderedPageBreak/>
        <w:t>estudio para</w:t>
      </w:r>
      <w:r w:rsidR="0083749C">
        <w:rPr>
          <w:rFonts w:ascii="Arial" w:eastAsia="Times New Roman" w:hAnsi="Arial" w:cs="Arial"/>
          <w:sz w:val="24"/>
          <w:szCs w:val="24"/>
          <w:lang w:val="es-MX" w:eastAsia="ar-SA"/>
        </w:rPr>
        <w:t xml:space="preserve"> tratar de</w:t>
      </w:r>
      <w:r w:rsidR="00F31563" w:rsidRPr="00F31563">
        <w:rPr>
          <w:rFonts w:ascii="Arial" w:eastAsia="Times New Roman" w:hAnsi="Arial" w:cs="Arial"/>
          <w:sz w:val="24"/>
          <w:szCs w:val="24"/>
          <w:lang w:val="es-MX" w:eastAsia="ar-SA"/>
        </w:rPr>
        <w:t xml:space="preserve"> representar fiablemente la distribución espacial de la variable en cuestión y se ajustaron modelos de regresión lineal múltiple por pasos para predecir la variable en función de la elevación del relieve, la proximidad de zonas marítimas y la localización geográfica de las estaciones. </w:t>
      </w:r>
      <w:r w:rsidR="00F808D2">
        <w:rPr>
          <w:rFonts w:ascii="Arial" w:eastAsia="Times New Roman" w:hAnsi="Arial" w:cs="Arial"/>
          <w:sz w:val="24"/>
          <w:szCs w:val="24"/>
          <w:lang w:val="es-MX" w:eastAsia="ar-SA"/>
        </w:rPr>
        <w:t xml:space="preserve">El estudio encuentra </w:t>
      </w:r>
      <w:r w:rsidR="005B3476">
        <w:rPr>
          <w:rFonts w:ascii="Arial" w:eastAsia="Times New Roman" w:hAnsi="Arial" w:cs="Arial"/>
          <w:sz w:val="24"/>
          <w:szCs w:val="24"/>
          <w:lang w:val="es-MX" w:eastAsia="ar-SA"/>
        </w:rPr>
        <w:t xml:space="preserve">un </w:t>
      </w:r>
      <w:r w:rsidR="005B3476" w:rsidRPr="00B519C4">
        <w:rPr>
          <w:rFonts w:ascii="Arial" w:eastAsia="Times New Roman" w:hAnsi="Arial" w:cs="Arial"/>
          <w:sz w:val="24"/>
          <w:szCs w:val="24"/>
          <w:lang w:val="es-MX" w:eastAsia="ar-SA"/>
        </w:rPr>
        <w:t>potencial</w:t>
      </w:r>
      <w:r w:rsidR="00013397" w:rsidRPr="00B519C4">
        <w:rPr>
          <w:rFonts w:ascii="Arial" w:eastAsia="Times New Roman" w:hAnsi="Arial" w:cs="Arial"/>
          <w:sz w:val="24"/>
          <w:szCs w:val="24"/>
          <w:lang w:val="es-MX" w:eastAsia="ar-SA"/>
        </w:rPr>
        <w:t xml:space="preserve"> decremento en el escurrimiento en una zona donde ya hay problemas actuales de sobreexplotación de los acuíferos.</w:t>
      </w:r>
      <w:r w:rsidR="003D7A36">
        <w:rPr>
          <w:rFonts w:ascii="Arial" w:eastAsia="Times New Roman" w:hAnsi="Arial" w:cs="Arial"/>
          <w:sz w:val="24"/>
          <w:szCs w:val="24"/>
          <w:lang w:val="es-MX" w:eastAsia="ar-SA"/>
        </w:rPr>
        <w:t xml:space="preserve"> </w:t>
      </w:r>
      <w:r w:rsidR="003D7A36" w:rsidRPr="003D7A36">
        <w:rPr>
          <w:rFonts w:ascii="Arial" w:eastAsia="Times New Roman" w:hAnsi="Arial" w:cs="Arial"/>
          <w:sz w:val="24"/>
          <w:szCs w:val="24"/>
          <w:lang w:val="es-MX" w:eastAsia="ar-SA"/>
        </w:rPr>
        <w:t>Esta conclusión es apoyada por otro estudio en la región relacionado con escenarios futuros que considera que sería difícil compensar la falta de escorrentía superficial ya que los recursos de agua subterránea ya están agotados</w:t>
      </w:r>
      <w:r w:rsidR="007A1773">
        <w:rPr>
          <w:rFonts w:ascii="Arial" w:eastAsia="Times New Roman" w:hAnsi="Arial" w:cs="Arial"/>
          <w:sz w:val="24"/>
          <w:szCs w:val="24"/>
          <w:lang w:val="es-MX" w:eastAsia="ar-SA"/>
        </w:rPr>
        <w:t xml:space="preserve"> </w:t>
      </w:r>
      <w:r w:rsidR="007A1773" w:rsidRPr="007A1773">
        <w:rPr>
          <w:rFonts w:ascii="Arial" w:eastAsia="Times New Roman" w:hAnsi="Arial" w:cs="Arial"/>
          <w:sz w:val="24"/>
          <w:szCs w:val="24"/>
          <w:lang w:val="es-MX" w:eastAsia="ar-SA"/>
        </w:rPr>
        <w:t>(Rivas-Acosta and Montero-Martínez).</w:t>
      </w:r>
    </w:p>
    <w:p w14:paraId="5723FEC9" w14:textId="2E7BC161" w:rsidR="00037ECA" w:rsidRPr="00C65AC5" w:rsidRDefault="002D0D50" w:rsidP="008367FA">
      <w:pPr>
        <w:suppressAutoHyphens/>
        <w:spacing w:after="200" w:line="480" w:lineRule="auto"/>
        <w:jc w:val="both"/>
        <w:rPr>
          <w:rFonts w:ascii="Arial" w:hAnsi="Arial" w:cs="Arial"/>
          <w:sz w:val="24"/>
          <w:szCs w:val="24"/>
          <w:lang w:val="es-MX"/>
        </w:rPr>
      </w:pPr>
      <w:r>
        <w:rPr>
          <w:rFonts w:ascii="Arial" w:eastAsia="Times New Roman" w:hAnsi="Arial" w:cs="Arial"/>
          <w:sz w:val="24"/>
          <w:szCs w:val="24"/>
          <w:lang w:val="es-MX" w:eastAsia="ar-SA"/>
        </w:rPr>
        <w:t xml:space="preserve">El presente </w:t>
      </w:r>
      <w:ins w:id="41" w:author="Mateos Farfan Efrain" w:date="2017-07-18T15:14:00Z">
        <w:r w:rsidR="00476DCE">
          <w:rPr>
            <w:rFonts w:ascii="Arial" w:eastAsia="Times New Roman" w:hAnsi="Arial" w:cs="Arial"/>
            <w:sz w:val="24"/>
            <w:szCs w:val="24"/>
            <w:lang w:val="es-MX" w:eastAsia="ar-SA"/>
          </w:rPr>
          <w:t>trabajo</w:t>
        </w:r>
      </w:ins>
      <w:del w:id="42" w:author="Mateos Farfan Efrain" w:date="2017-07-18T15:14:00Z">
        <w:r w:rsidDel="00476DCE">
          <w:rPr>
            <w:rFonts w:ascii="Arial" w:eastAsia="Times New Roman" w:hAnsi="Arial" w:cs="Arial"/>
            <w:sz w:val="24"/>
            <w:szCs w:val="24"/>
            <w:lang w:val="es-MX" w:eastAsia="ar-SA"/>
          </w:rPr>
          <w:delText>artículo</w:delText>
        </w:r>
      </w:del>
      <w:r>
        <w:rPr>
          <w:rFonts w:ascii="Arial" w:eastAsia="Times New Roman" w:hAnsi="Arial" w:cs="Arial"/>
          <w:sz w:val="24"/>
          <w:szCs w:val="24"/>
          <w:lang w:val="es-MX" w:eastAsia="ar-SA"/>
        </w:rPr>
        <w:t xml:space="preserve"> muestra un análisis espacio-temporal del </w:t>
      </w:r>
      <w:r w:rsidR="00D0646A">
        <w:rPr>
          <w:rFonts w:ascii="Arial" w:eastAsia="Times New Roman" w:hAnsi="Arial" w:cs="Arial"/>
          <w:sz w:val="24"/>
          <w:szCs w:val="24"/>
          <w:lang w:val="es-MX" w:eastAsia="ar-SA"/>
        </w:rPr>
        <w:t xml:space="preserve">SPI para toda la cuenca del </w:t>
      </w:r>
      <w:r w:rsidR="004E593B">
        <w:rPr>
          <w:rFonts w:ascii="Arial" w:eastAsia="Times New Roman" w:hAnsi="Arial" w:cs="Arial"/>
          <w:sz w:val="24"/>
          <w:szCs w:val="24"/>
          <w:lang w:val="es-MX" w:eastAsia="ar-SA"/>
        </w:rPr>
        <w:t>río</w:t>
      </w:r>
      <w:r>
        <w:rPr>
          <w:rFonts w:ascii="Arial" w:eastAsia="Times New Roman" w:hAnsi="Arial" w:cs="Arial"/>
          <w:sz w:val="24"/>
          <w:szCs w:val="24"/>
          <w:lang w:val="es-MX" w:eastAsia="ar-SA"/>
        </w:rPr>
        <w:t xml:space="preserve"> Conchos en el período 1961-2008. Para ello se calcula un porcentaje de cambio entre dos períodos</w:t>
      </w:r>
      <w:r w:rsidR="004C20ED">
        <w:rPr>
          <w:rFonts w:ascii="Arial" w:eastAsia="Times New Roman" w:hAnsi="Arial" w:cs="Arial"/>
          <w:sz w:val="24"/>
          <w:szCs w:val="24"/>
          <w:lang w:val="es-MX" w:eastAsia="ar-SA"/>
        </w:rPr>
        <w:t>:</w:t>
      </w:r>
      <w:r>
        <w:rPr>
          <w:rFonts w:ascii="Arial" w:eastAsia="Times New Roman" w:hAnsi="Arial" w:cs="Arial"/>
          <w:sz w:val="24"/>
          <w:szCs w:val="24"/>
          <w:lang w:val="es-MX" w:eastAsia="ar-SA"/>
        </w:rPr>
        <w:t xml:space="preserve"> 1961-1984 y 1985-2008. La </w:t>
      </w:r>
      <w:r w:rsidR="0083749C">
        <w:rPr>
          <w:rFonts w:ascii="Arial" w:eastAsia="Times New Roman" w:hAnsi="Arial" w:cs="Arial"/>
          <w:sz w:val="24"/>
          <w:szCs w:val="24"/>
          <w:lang w:val="es-MX" w:eastAsia="ar-SA"/>
        </w:rPr>
        <w:t xml:space="preserve">intención </w:t>
      </w:r>
      <w:r>
        <w:rPr>
          <w:rFonts w:ascii="Arial" w:eastAsia="Times New Roman" w:hAnsi="Arial" w:cs="Arial"/>
          <w:sz w:val="24"/>
          <w:szCs w:val="24"/>
          <w:lang w:val="es-MX" w:eastAsia="ar-SA"/>
        </w:rPr>
        <w:t xml:space="preserve">es </w:t>
      </w:r>
      <w:r w:rsidR="004C20ED">
        <w:rPr>
          <w:rFonts w:ascii="Arial" w:eastAsia="Times New Roman" w:hAnsi="Arial" w:cs="Arial"/>
          <w:sz w:val="24"/>
          <w:szCs w:val="24"/>
          <w:lang w:val="es-MX" w:eastAsia="ar-SA"/>
        </w:rPr>
        <w:t>contrastar</w:t>
      </w:r>
      <w:r>
        <w:rPr>
          <w:rFonts w:ascii="Arial" w:eastAsia="Times New Roman" w:hAnsi="Arial" w:cs="Arial"/>
          <w:sz w:val="24"/>
          <w:szCs w:val="24"/>
          <w:lang w:val="es-MX" w:eastAsia="ar-SA"/>
        </w:rPr>
        <w:t xml:space="preserve"> los posibles cambios </w:t>
      </w:r>
      <w:r w:rsidR="004C20ED">
        <w:rPr>
          <w:rFonts w:ascii="Arial" w:eastAsia="Times New Roman" w:hAnsi="Arial" w:cs="Arial"/>
          <w:sz w:val="24"/>
          <w:szCs w:val="24"/>
          <w:lang w:val="es-MX" w:eastAsia="ar-SA"/>
        </w:rPr>
        <w:t xml:space="preserve">espaciales </w:t>
      </w:r>
      <w:r>
        <w:rPr>
          <w:rFonts w:ascii="Arial" w:eastAsia="Times New Roman" w:hAnsi="Arial" w:cs="Arial"/>
          <w:sz w:val="24"/>
          <w:szCs w:val="24"/>
          <w:lang w:val="es-MX" w:eastAsia="ar-SA"/>
        </w:rPr>
        <w:t>del SPI en ambos periodos</w:t>
      </w:r>
      <w:r w:rsidR="004C20ED">
        <w:rPr>
          <w:rFonts w:ascii="Arial" w:eastAsia="Times New Roman" w:hAnsi="Arial" w:cs="Arial"/>
          <w:sz w:val="24"/>
          <w:szCs w:val="24"/>
          <w:lang w:val="es-MX" w:eastAsia="ar-SA"/>
        </w:rPr>
        <w:t>, los cuales pudieran tener algún tipo de relación con cambio climático en esa región.</w:t>
      </w:r>
    </w:p>
    <w:p w14:paraId="1AF23F76" w14:textId="77777777" w:rsidR="002B3B6E" w:rsidRPr="008C48A9" w:rsidRDefault="002B3B6E" w:rsidP="008367FA">
      <w:pPr>
        <w:suppressAutoHyphens/>
        <w:spacing w:after="200" w:line="480" w:lineRule="auto"/>
        <w:jc w:val="both"/>
        <w:rPr>
          <w:rFonts w:ascii="Arial" w:eastAsia="Times New Roman" w:hAnsi="Arial" w:cs="Arial"/>
          <w:sz w:val="24"/>
          <w:szCs w:val="24"/>
          <w:lang w:val="es-MX" w:eastAsia="ar-SA"/>
        </w:rPr>
      </w:pPr>
      <w:r w:rsidRPr="00F263BC">
        <w:rPr>
          <w:rFonts w:ascii="Arial" w:hAnsi="Arial" w:cs="Arial"/>
          <w:b/>
          <w:sz w:val="24"/>
          <w:szCs w:val="24"/>
        </w:rPr>
        <w:t>Datos</w:t>
      </w:r>
    </w:p>
    <w:p w14:paraId="5A794E8F" w14:textId="1DA13469" w:rsidR="001447AB" w:rsidRDefault="00912F50" w:rsidP="008367FA">
      <w:pPr>
        <w:spacing w:line="480" w:lineRule="auto"/>
        <w:jc w:val="both"/>
        <w:rPr>
          <w:rFonts w:ascii="Arial" w:eastAsia="Calibri" w:hAnsi="Arial" w:cs="Arial"/>
          <w:sz w:val="24"/>
          <w:szCs w:val="24"/>
          <w:lang w:val="es-MX"/>
        </w:rPr>
      </w:pPr>
      <w:r>
        <w:rPr>
          <w:rFonts w:ascii="Arial" w:eastAsia="Calibri" w:hAnsi="Arial" w:cs="Arial"/>
          <w:sz w:val="24"/>
          <w:szCs w:val="24"/>
          <w:lang w:val="es-MX"/>
        </w:rPr>
        <w:t xml:space="preserve">Para trazar los límites de la cuenca se utilizó la información </w:t>
      </w:r>
      <w:r w:rsidR="00A02B3C">
        <w:rPr>
          <w:rFonts w:ascii="Arial" w:eastAsia="Calibri" w:hAnsi="Arial" w:cs="Arial"/>
          <w:sz w:val="24"/>
          <w:szCs w:val="24"/>
          <w:lang w:val="es-MX"/>
        </w:rPr>
        <w:t>del PRONACOSE (PROgrama NAcional COntra la SE</w:t>
      </w:r>
      <w:r w:rsidRPr="00912F50">
        <w:rPr>
          <w:rFonts w:ascii="Arial" w:eastAsia="Calibri" w:hAnsi="Arial" w:cs="Arial"/>
          <w:sz w:val="24"/>
          <w:szCs w:val="24"/>
          <w:lang w:val="es-MX"/>
        </w:rPr>
        <w:t>quía) de la CONAGUA (Comisión Nacional del Agua)</w:t>
      </w:r>
      <w:r>
        <w:rPr>
          <w:rStyle w:val="Refdenotaalpie"/>
          <w:rFonts w:ascii="Arial" w:eastAsia="Calibri" w:hAnsi="Arial" w:cs="Arial"/>
          <w:sz w:val="24"/>
          <w:szCs w:val="24"/>
          <w:lang w:val="es-MX"/>
        </w:rPr>
        <w:footnoteReference w:id="1"/>
      </w:r>
      <w:r>
        <w:rPr>
          <w:rFonts w:ascii="Arial" w:eastAsia="Calibri" w:hAnsi="Arial" w:cs="Arial"/>
          <w:sz w:val="24"/>
          <w:szCs w:val="24"/>
          <w:lang w:val="es-MX"/>
        </w:rPr>
        <w:t xml:space="preserve">. </w:t>
      </w:r>
      <w:r w:rsidR="00EB7EA1">
        <w:rPr>
          <w:rFonts w:ascii="Arial" w:eastAsia="Calibri" w:hAnsi="Arial" w:cs="Arial"/>
          <w:sz w:val="24"/>
          <w:szCs w:val="24"/>
          <w:lang w:val="es-MX"/>
        </w:rPr>
        <w:t>La Fig</w:t>
      </w:r>
      <w:r w:rsidR="007A5702">
        <w:rPr>
          <w:rFonts w:ascii="Arial" w:eastAsia="Calibri" w:hAnsi="Arial" w:cs="Arial"/>
          <w:sz w:val="24"/>
          <w:szCs w:val="24"/>
          <w:lang w:val="es-MX"/>
        </w:rPr>
        <w:t>.</w:t>
      </w:r>
      <w:r w:rsidR="00EB7EA1">
        <w:rPr>
          <w:rFonts w:ascii="Arial" w:eastAsia="Calibri" w:hAnsi="Arial" w:cs="Arial"/>
          <w:sz w:val="24"/>
          <w:szCs w:val="24"/>
          <w:lang w:val="es-MX"/>
        </w:rPr>
        <w:t xml:space="preserve"> 1 nos muestra los límites de la cuenca del Conchos así como las curvas de nivel de la zona. Las áreas donde las curvas de nivel se encuentran más compactas indican la zona montañosa más alta. </w:t>
      </w:r>
      <w:r>
        <w:rPr>
          <w:rFonts w:ascii="Arial" w:eastAsia="Calibri" w:hAnsi="Arial" w:cs="Arial"/>
          <w:sz w:val="24"/>
          <w:szCs w:val="24"/>
          <w:lang w:val="es-MX"/>
        </w:rPr>
        <w:t xml:space="preserve"> </w:t>
      </w:r>
    </w:p>
    <w:p w14:paraId="7AC7A2BB" w14:textId="1010387E" w:rsidR="001447AB" w:rsidRDefault="00EF48C1" w:rsidP="007C2CC5">
      <w:pPr>
        <w:spacing w:line="480" w:lineRule="auto"/>
        <w:jc w:val="center"/>
        <w:rPr>
          <w:rFonts w:ascii="Arial" w:hAnsi="Arial" w:cs="Arial"/>
          <w:sz w:val="24"/>
          <w:szCs w:val="24"/>
          <w:lang w:val="es-MX"/>
        </w:rPr>
      </w:pPr>
      <w:r>
        <w:rPr>
          <w:noProof/>
          <w:lang w:val="es-MX" w:eastAsia="es-MX"/>
        </w:rPr>
        <w:lastRenderedPageBreak/>
        <w:drawing>
          <wp:inline distT="0" distB="0" distL="0" distR="0" wp14:anchorId="7D83BAF2" wp14:editId="56E4065F">
            <wp:extent cx="3801600" cy="4838400"/>
            <wp:effectExtent l="0" t="0" r="889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600" cy="4838400"/>
                    </a:xfrm>
                    <a:prstGeom prst="rect">
                      <a:avLst/>
                    </a:prstGeom>
                  </pic:spPr>
                </pic:pic>
              </a:graphicData>
            </a:graphic>
          </wp:inline>
        </w:drawing>
      </w:r>
    </w:p>
    <w:p w14:paraId="57BAD785" w14:textId="454046D5" w:rsidR="00EB7EA1" w:rsidRDefault="00EB7EA1" w:rsidP="00C34E45">
      <w:pPr>
        <w:spacing w:line="480" w:lineRule="auto"/>
        <w:jc w:val="both"/>
        <w:rPr>
          <w:rFonts w:ascii="Arial" w:hAnsi="Arial" w:cs="Arial"/>
          <w:sz w:val="24"/>
          <w:szCs w:val="24"/>
          <w:lang w:val="es-MX"/>
        </w:rPr>
      </w:pPr>
      <w:r>
        <w:rPr>
          <w:rFonts w:ascii="Arial" w:hAnsi="Arial" w:cs="Arial"/>
          <w:sz w:val="24"/>
          <w:szCs w:val="24"/>
          <w:lang w:val="es-MX"/>
        </w:rPr>
        <w:t>Fig</w:t>
      </w:r>
      <w:r w:rsidR="00C34E45">
        <w:rPr>
          <w:rFonts w:ascii="Arial" w:hAnsi="Arial" w:cs="Arial"/>
          <w:sz w:val="24"/>
          <w:szCs w:val="24"/>
          <w:lang w:val="es-MX"/>
        </w:rPr>
        <w:t>.</w:t>
      </w:r>
      <w:r>
        <w:rPr>
          <w:rFonts w:ascii="Arial" w:hAnsi="Arial" w:cs="Arial"/>
          <w:sz w:val="24"/>
          <w:szCs w:val="24"/>
          <w:lang w:val="es-MX"/>
        </w:rPr>
        <w:t xml:space="preserve"> 1. Límites </w:t>
      </w:r>
      <w:r w:rsidR="00D60BEA">
        <w:rPr>
          <w:rFonts w:ascii="Arial" w:hAnsi="Arial" w:cs="Arial"/>
          <w:sz w:val="24"/>
          <w:szCs w:val="24"/>
          <w:lang w:val="es-MX"/>
        </w:rPr>
        <w:t xml:space="preserve">y orografía </w:t>
      </w:r>
      <w:r>
        <w:rPr>
          <w:rFonts w:ascii="Arial" w:hAnsi="Arial" w:cs="Arial"/>
          <w:sz w:val="24"/>
          <w:szCs w:val="24"/>
          <w:lang w:val="es-MX"/>
        </w:rPr>
        <w:t xml:space="preserve">de la </w:t>
      </w:r>
      <w:r w:rsidR="00931719">
        <w:rPr>
          <w:rFonts w:ascii="Arial" w:hAnsi="Arial" w:cs="Arial"/>
          <w:sz w:val="24"/>
          <w:szCs w:val="24"/>
          <w:lang w:val="es-MX"/>
        </w:rPr>
        <w:t xml:space="preserve">cuenca del </w:t>
      </w:r>
      <w:r w:rsidR="00703F99">
        <w:rPr>
          <w:rFonts w:ascii="Arial" w:hAnsi="Arial" w:cs="Arial"/>
          <w:sz w:val="24"/>
          <w:szCs w:val="24"/>
          <w:lang w:val="es-MX"/>
        </w:rPr>
        <w:t>r</w:t>
      </w:r>
      <w:r w:rsidR="00D60BEA">
        <w:rPr>
          <w:rFonts w:ascii="Arial" w:hAnsi="Arial" w:cs="Arial"/>
          <w:sz w:val="24"/>
          <w:szCs w:val="24"/>
          <w:lang w:val="es-MX"/>
        </w:rPr>
        <w:t>ío Conchos.</w:t>
      </w:r>
      <w:r w:rsidR="00037ECA">
        <w:rPr>
          <w:rFonts w:ascii="Arial" w:hAnsi="Arial" w:cs="Arial"/>
          <w:sz w:val="24"/>
          <w:szCs w:val="24"/>
          <w:lang w:val="es-MX"/>
        </w:rPr>
        <w:t xml:space="preserve"> La línea </w:t>
      </w:r>
      <w:r w:rsidR="00EF48C1">
        <w:rPr>
          <w:rFonts w:ascii="Arial" w:hAnsi="Arial" w:cs="Arial"/>
          <w:sz w:val="24"/>
          <w:szCs w:val="24"/>
          <w:lang w:val="es-MX"/>
        </w:rPr>
        <w:t>azul</w:t>
      </w:r>
      <w:r w:rsidR="00037ECA">
        <w:rPr>
          <w:rFonts w:ascii="Arial" w:hAnsi="Arial" w:cs="Arial"/>
          <w:sz w:val="24"/>
          <w:szCs w:val="24"/>
          <w:lang w:val="es-MX"/>
        </w:rPr>
        <w:t xml:space="preserve"> muestra los límites de la cuenca Cochos. La línea negra el límite de </w:t>
      </w:r>
      <w:r w:rsidR="00EF48C1">
        <w:rPr>
          <w:rFonts w:ascii="Arial" w:hAnsi="Arial" w:cs="Arial"/>
          <w:sz w:val="24"/>
          <w:szCs w:val="24"/>
          <w:lang w:val="es-MX"/>
        </w:rPr>
        <w:t>e</w:t>
      </w:r>
      <w:r w:rsidR="00037ECA">
        <w:rPr>
          <w:rFonts w:ascii="Arial" w:hAnsi="Arial" w:cs="Arial"/>
          <w:sz w:val="24"/>
          <w:szCs w:val="24"/>
          <w:lang w:val="es-MX"/>
        </w:rPr>
        <w:t>ntidades federativas. La</w:t>
      </w:r>
      <w:r w:rsidR="00EF48C1">
        <w:rPr>
          <w:rFonts w:ascii="Arial" w:hAnsi="Arial" w:cs="Arial"/>
          <w:sz w:val="24"/>
          <w:szCs w:val="24"/>
          <w:lang w:val="es-MX"/>
        </w:rPr>
        <w:t>s</w:t>
      </w:r>
      <w:r w:rsidR="00037ECA">
        <w:rPr>
          <w:rFonts w:ascii="Arial" w:hAnsi="Arial" w:cs="Arial"/>
          <w:sz w:val="24"/>
          <w:szCs w:val="24"/>
          <w:lang w:val="es-MX"/>
        </w:rPr>
        <w:t xml:space="preserve"> línea</w:t>
      </w:r>
      <w:r w:rsidR="00EF48C1">
        <w:rPr>
          <w:rFonts w:ascii="Arial" w:hAnsi="Arial" w:cs="Arial"/>
          <w:sz w:val="24"/>
          <w:szCs w:val="24"/>
          <w:lang w:val="es-MX"/>
        </w:rPr>
        <w:t xml:space="preserve">s </w:t>
      </w:r>
      <w:r w:rsidR="007C2CC5">
        <w:rPr>
          <w:rFonts w:ascii="Arial" w:hAnsi="Arial" w:cs="Arial"/>
          <w:sz w:val="24"/>
          <w:szCs w:val="24"/>
          <w:lang w:val="es-MX"/>
        </w:rPr>
        <w:t xml:space="preserve">grises </w:t>
      </w:r>
      <w:r w:rsidR="00037ECA">
        <w:rPr>
          <w:rFonts w:ascii="Arial" w:hAnsi="Arial" w:cs="Arial"/>
          <w:sz w:val="24"/>
          <w:szCs w:val="24"/>
          <w:lang w:val="es-MX"/>
        </w:rPr>
        <w:t xml:space="preserve">son </w:t>
      </w:r>
      <w:r w:rsidR="0083749C">
        <w:rPr>
          <w:rFonts w:ascii="Arial" w:hAnsi="Arial" w:cs="Arial"/>
          <w:sz w:val="24"/>
          <w:szCs w:val="24"/>
          <w:lang w:val="es-MX"/>
        </w:rPr>
        <w:t xml:space="preserve">curvas </w:t>
      </w:r>
      <w:r w:rsidR="00037ECA">
        <w:rPr>
          <w:rFonts w:ascii="Arial" w:hAnsi="Arial" w:cs="Arial"/>
          <w:sz w:val="24"/>
          <w:szCs w:val="24"/>
          <w:lang w:val="es-MX"/>
        </w:rPr>
        <w:t xml:space="preserve">de nivel </w:t>
      </w:r>
      <w:r w:rsidR="00EF48C1">
        <w:rPr>
          <w:rFonts w:ascii="Arial" w:hAnsi="Arial" w:cs="Arial"/>
          <w:sz w:val="24"/>
          <w:szCs w:val="24"/>
          <w:lang w:val="es-MX"/>
        </w:rPr>
        <w:t>para la región</w:t>
      </w:r>
      <w:r w:rsidR="0083749C">
        <w:rPr>
          <w:rFonts w:ascii="Arial" w:hAnsi="Arial" w:cs="Arial"/>
          <w:sz w:val="24"/>
          <w:szCs w:val="24"/>
          <w:lang w:val="es-MX"/>
        </w:rPr>
        <w:t xml:space="preserve">, resaltando </w:t>
      </w:r>
      <w:r w:rsidR="00EF48C1">
        <w:rPr>
          <w:rFonts w:ascii="Arial" w:hAnsi="Arial" w:cs="Arial"/>
          <w:sz w:val="24"/>
          <w:szCs w:val="24"/>
          <w:lang w:val="es-MX"/>
        </w:rPr>
        <w:t xml:space="preserve"> las </w:t>
      </w:r>
      <w:r w:rsidR="0083749C">
        <w:rPr>
          <w:rFonts w:ascii="Arial" w:hAnsi="Arial" w:cs="Arial"/>
          <w:sz w:val="24"/>
          <w:szCs w:val="24"/>
          <w:lang w:val="es-MX"/>
        </w:rPr>
        <w:t>zonas topográficamente elevadas</w:t>
      </w:r>
      <w:r w:rsidR="00EF48C1">
        <w:rPr>
          <w:rFonts w:ascii="Arial" w:hAnsi="Arial" w:cs="Arial"/>
          <w:sz w:val="24"/>
          <w:szCs w:val="24"/>
          <w:lang w:val="es-MX"/>
        </w:rPr>
        <w:t xml:space="preserve"> cuando están m</w:t>
      </w:r>
      <w:r w:rsidR="007C2CC5">
        <w:rPr>
          <w:rFonts w:ascii="Arial" w:hAnsi="Arial" w:cs="Arial"/>
          <w:sz w:val="24"/>
          <w:szCs w:val="24"/>
          <w:lang w:val="es-MX"/>
        </w:rPr>
        <w:t>á</w:t>
      </w:r>
      <w:r w:rsidR="00EF48C1">
        <w:rPr>
          <w:rFonts w:ascii="Arial" w:hAnsi="Arial" w:cs="Arial"/>
          <w:sz w:val="24"/>
          <w:szCs w:val="24"/>
          <w:lang w:val="es-MX"/>
        </w:rPr>
        <w:t>s juntas.</w:t>
      </w:r>
    </w:p>
    <w:p w14:paraId="35EADF43" w14:textId="3B62299B" w:rsidR="006356D7" w:rsidRDefault="006356D7" w:rsidP="008367FA">
      <w:pPr>
        <w:spacing w:line="480" w:lineRule="auto"/>
        <w:jc w:val="both"/>
        <w:rPr>
          <w:rFonts w:ascii="Arial" w:hAnsi="Arial" w:cs="Arial"/>
          <w:sz w:val="24"/>
          <w:szCs w:val="24"/>
          <w:lang w:val="es-MX"/>
        </w:rPr>
      </w:pPr>
      <w:r w:rsidRPr="00B519C4">
        <w:rPr>
          <w:rFonts w:ascii="Arial" w:hAnsi="Arial" w:cs="Arial"/>
          <w:sz w:val="24"/>
          <w:szCs w:val="24"/>
          <w:lang w:val="es-MX"/>
        </w:rPr>
        <w:t>Para el análisis de las variables climáticas, precipitación y temperatura superficial, se utilizó la base de datos climatológica en malla creada por el CICESE (la cual llamaremos aquí CLICOMg) la cual se generó a partir de la base de datos climatológica oficial del SMN, que comprende en su totalidad más de 5000 estaciones y esta almacenada en el sistema CLICOM (</w:t>
      </w:r>
      <w:r w:rsidRPr="00B519C4">
        <w:rPr>
          <w:rFonts w:ascii="Arial" w:hAnsi="Arial" w:cs="Arial"/>
          <w:i/>
          <w:sz w:val="24"/>
          <w:szCs w:val="24"/>
          <w:lang w:val="es-MX"/>
        </w:rPr>
        <w:t>CLImatological COMputing</w:t>
      </w:r>
      <w:r w:rsidRPr="00B519C4">
        <w:rPr>
          <w:rFonts w:ascii="Arial" w:hAnsi="Arial" w:cs="Arial"/>
          <w:sz w:val="24"/>
          <w:szCs w:val="24"/>
          <w:lang w:val="es-MX"/>
        </w:rPr>
        <w:t xml:space="preserve">).  Para la creación de CLICOMg se aplicó antes </w:t>
      </w:r>
      <w:r w:rsidRPr="00B519C4">
        <w:rPr>
          <w:rFonts w:ascii="Arial" w:hAnsi="Arial" w:cs="Arial"/>
          <w:sz w:val="24"/>
          <w:szCs w:val="24"/>
          <w:lang w:val="es-MX"/>
        </w:rPr>
        <w:lastRenderedPageBreak/>
        <w:t xml:space="preserve">algunas pruebas de calidad de datos </w:t>
      </w:r>
      <w:r w:rsidR="001D6B45">
        <w:rPr>
          <w:rFonts w:ascii="Arial" w:hAnsi="Arial" w:cs="Arial"/>
          <w:sz w:val="24"/>
          <w:szCs w:val="24"/>
          <w:lang w:val="es-MX"/>
        </w:rPr>
        <w:t xml:space="preserve">y los datos </w:t>
      </w:r>
      <w:r w:rsidR="0054154F">
        <w:rPr>
          <w:rFonts w:ascii="Arial" w:hAnsi="Arial" w:cs="Arial"/>
          <w:sz w:val="24"/>
          <w:szCs w:val="24"/>
          <w:lang w:val="es-MX"/>
        </w:rPr>
        <w:t xml:space="preserve">fueron </w:t>
      </w:r>
      <w:r w:rsidR="0054154F" w:rsidRPr="00B519C4">
        <w:rPr>
          <w:rFonts w:ascii="Arial" w:hAnsi="Arial" w:cs="Arial"/>
          <w:sz w:val="24"/>
          <w:szCs w:val="24"/>
          <w:lang w:val="es-MX"/>
        </w:rPr>
        <w:t>interpolados</w:t>
      </w:r>
      <w:r w:rsidRPr="00B519C4">
        <w:rPr>
          <w:rFonts w:ascii="Arial" w:hAnsi="Arial" w:cs="Arial"/>
          <w:sz w:val="24"/>
          <w:szCs w:val="24"/>
          <w:lang w:val="es-MX"/>
        </w:rPr>
        <w:t xml:space="preserve"> a una malla regular usando el método </w:t>
      </w:r>
      <w:r w:rsidRPr="00B519C4">
        <w:rPr>
          <w:rFonts w:ascii="Arial" w:hAnsi="Arial" w:cs="Arial"/>
          <w:i/>
          <w:sz w:val="24"/>
          <w:szCs w:val="24"/>
          <w:lang w:val="es-MX"/>
        </w:rPr>
        <w:t>Synographic Mapping System</w:t>
      </w:r>
      <w:r w:rsidR="001D6B45">
        <w:rPr>
          <w:rFonts w:ascii="Arial" w:hAnsi="Arial" w:cs="Arial"/>
          <w:sz w:val="24"/>
          <w:szCs w:val="24"/>
          <w:lang w:val="es-MX"/>
        </w:rPr>
        <w:t xml:space="preserve"> (SYMAP) (Shepard</w:t>
      </w:r>
      <w:ins w:id="43" w:author="Mateos Farfan Efrain" w:date="2017-07-18T14:51:00Z">
        <w:r w:rsidR="008331CE">
          <w:rPr>
            <w:rFonts w:ascii="Arial" w:hAnsi="Arial" w:cs="Arial"/>
            <w:sz w:val="24"/>
            <w:szCs w:val="24"/>
            <w:lang w:val="es-MX"/>
          </w:rPr>
          <w:t xml:space="preserve"> </w:t>
        </w:r>
      </w:ins>
      <w:ins w:id="44" w:author="Mateos Farfan Efrain" w:date="2017-07-18T15:04:00Z">
        <w:r w:rsidR="003D362E">
          <w:rPr>
            <w:rFonts w:ascii="Arial" w:hAnsi="Arial" w:cs="Arial"/>
            <w:sz w:val="24"/>
            <w:szCs w:val="24"/>
            <w:lang w:val="es-MX"/>
          </w:rPr>
          <w:t xml:space="preserve"> </w:t>
        </w:r>
      </w:ins>
      <w:del w:id="45" w:author="Mateos Farfan Efrain" w:date="2017-07-18T12:30:00Z">
        <w:r w:rsidR="001D6B45" w:rsidDel="00896F86">
          <w:rPr>
            <w:rFonts w:ascii="Arial" w:hAnsi="Arial" w:cs="Arial"/>
            <w:sz w:val="24"/>
            <w:szCs w:val="24"/>
            <w:lang w:val="es-MX"/>
          </w:rPr>
          <w:delText xml:space="preserve"> </w:delText>
        </w:r>
      </w:del>
      <w:r w:rsidR="001D6B45">
        <w:rPr>
          <w:rFonts w:ascii="Arial" w:hAnsi="Arial" w:cs="Arial"/>
          <w:sz w:val="24"/>
          <w:szCs w:val="24"/>
          <w:lang w:val="es-MX"/>
        </w:rPr>
        <w:t>, 1984).</w:t>
      </w:r>
      <w:r w:rsidRPr="00B519C4">
        <w:rPr>
          <w:rFonts w:ascii="Arial" w:hAnsi="Arial" w:cs="Arial"/>
          <w:sz w:val="24"/>
          <w:szCs w:val="24"/>
          <w:lang w:val="es-MX"/>
        </w:rPr>
        <w:t xml:space="preserve"> </w:t>
      </w:r>
      <w:r w:rsidR="001D6B45">
        <w:rPr>
          <w:rFonts w:ascii="Arial" w:hAnsi="Arial" w:cs="Arial"/>
          <w:sz w:val="24"/>
          <w:szCs w:val="24"/>
          <w:lang w:val="es-MX"/>
        </w:rPr>
        <w:t>El producto final es</w:t>
      </w:r>
      <w:r w:rsidRPr="00B519C4">
        <w:rPr>
          <w:rFonts w:ascii="Arial" w:hAnsi="Arial" w:cs="Arial"/>
          <w:sz w:val="24"/>
          <w:szCs w:val="24"/>
          <w:lang w:val="es-MX"/>
        </w:rPr>
        <w:t xml:space="preserve"> una base de datos </w:t>
      </w:r>
      <w:r w:rsidR="001D6B45">
        <w:rPr>
          <w:rFonts w:ascii="Arial" w:hAnsi="Arial" w:cs="Arial"/>
          <w:sz w:val="24"/>
          <w:szCs w:val="24"/>
          <w:lang w:val="es-MX"/>
        </w:rPr>
        <w:t xml:space="preserve">en malla </w:t>
      </w:r>
      <w:r w:rsidRPr="00B519C4">
        <w:rPr>
          <w:rFonts w:ascii="Arial" w:hAnsi="Arial" w:cs="Arial"/>
          <w:sz w:val="24"/>
          <w:szCs w:val="24"/>
          <w:lang w:val="es-MX"/>
        </w:rPr>
        <w:t xml:space="preserve">diaria para precipitación y temperatura (máxima y mínima) de superficie </w:t>
      </w:r>
      <w:r w:rsidR="001D6B45">
        <w:rPr>
          <w:rFonts w:ascii="Arial" w:hAnsi="Arial" w:cs="Arial"/>
          <w:sz w:val="24"/>
          <w:szCs w:val="24"/>
          <w:lang w:val="es-MX"/>
        </w:rPr>
        <w:t>con</w:t>
      </w:r>
      <w:r w:rsidRPr="00B519C4">
        <w:rPr>
          <w:rFonts w:ascii="Arial" w:hAnsi="Arial" w:cs="Arial"/>
          <w:sz w:val="24"/>
          <w:szCs w:val="24"/>
          <w:lang w:val="es-MX"/>
        </w:rPr>
        <w:t xml:space="preserve"> resolución espacial de 1/8° para todo</w:t>
      </w:r>
      <w:r w:rsidR="00E53C79">
        <w:rPr>
          <w:rFonts w:ascii="Arial" w:hAnsi="Arial" w:cs="Arial"/>
          <w:sz w:val="24"/>
          <w:szCs w:val="24"/>
          <w:lang w:val="es-MX"/>
        </w:rPr>
        <w:t xml:space="preserve"> México (Zhu y Lettenmier, 2007</w:t>
      </w:r>
      <w:r w:rsidRPr="00B519C4">
        <w:rPr>
          <w:rFonts w:ascii="Arial" w:hAnsi="Arial" w:cs="Arial"/>
          <w:sz w:val="24"/>
          <w:szCs w:val="24"/>
          <w:lang w:val="es-MX"/>
        </w:rPr>
        <w:t xml:space="preserve">; Muñoz-Arriola et al., 2009). La plataforma gráfica fue desarrollada por el CICESE y se puede visualizar en la liga </w:t>
      </w:r>
      <w:hyperlink r:id="rId10" w:history="1">
        <w:r w:rsidRPr="00B519C4">
          <w:rPr>
            <w:rStyle w:val="Hipervnculo"/>
            <w:rFonts w:ascii="Arial" w:hAnsi="Arial" w:cs="Arial"/>
            <w:sz w:val="24"/>
            <w:szCs w:val="24"/>
            <w:lang w:val="es-MX"/>
          </w:rPr>
          <w:t>http://clicom-mex.cicese.mx/malla</w:t>
        </w:r>
      </w:hyperlink>
      <w:r w:rsidRPr="00B519C4">
        <w:rPr>
          <w:rFonts w:ascii="Arial" w:hAnsi="Arial" w:cs="Arial"/>
          <w:sz w:val="24"/>
          <w:szCs w:val="24"/>
          <w:lang w:val="es-MX"/>
        </w:rPr>
        <w:t>.</w:t>
      </w:r>
    </w:p>
    <w:p w14:paraId="0E83CDEE" w14:textId="242AFFB7" w:rsidR="002B3B6E" w:rsidRDefault="00317457" w:rsidP="008367FA">
      <w:pPr>
        <w:spacing w:line="480" w:lineRule="auto"/>
        <w:jc w:val="both"/>
        <w:rPr>
          <w:rFonts w:ascii="Arial" w:hAnsi="Arial" w:cs="Arial"/>
          <w:sz w:val="24"/>
          <w:szCs w:val="24"/>
          <w:lang w:val="es-MX"/>
        </w:rPr>
      </w:pPr>
      <w:r>
        <w:rPr>
          <w:rFonts w:ascii="Arial" w:hAnsi="Arial" w:cs="Arial"/>
          <w:sz w:val="24"/>
          <w:szCs w:val="24"/>
          <w:lang w:val="es-MX"/>
        </w:rPr>
        <w:t xml:space="preserve">La base de datos disponible CLICOMg cubre un período total de 1960-2008 y de la cual se ocupó todo el período de información. </w:t>
      </w:r>
    </w:p>
    <w:p w14:paraId="20A0DDEF" w14:textId="60E03B61" w:rsidR="00BA4260" w:rsidRPr="00FF66AE" w:rsidRDefault="00BA4260" w:rsidP="008367FA">
      <w:pPr>
        <w:spacing w:line="480" w:lineRule="auto"/>
        <w:jc w:val="both"/>
        <w:rPr>
          <w:rFonts w:ascii="Arial" w:hAnsi="Arial" w:cs="Arial"/>
          <w:b/>
          <w:sz w:val="24"/>
          <w:szCs w:val="24"/>
          <w:lang w:val="es-MX"/>
        </w:rPr>
      </w:pPr>
      <w:r w:rsidRPr="00FF66AE">
        <w:rPr>
          <w:rFonts w:ascii="Arial" w:hAnsi="Arial" w:cs="Arial"/>
          <w:b/>
          <w:sz w:val="24"/>
          <w:szCs w:val="24"/>
          <w:lang w:val="es-MX"/>
        </w:rPr>
        <w:t>SPI</w:t>
      </w:r>
    </w:p>
    <w:p w14:paraId="53B2A0D6" w14:textId="77777777" w:rsidR="00223DFC" w:rsidRDefault="00223DFC" w:rsidP="008367FA">
      <w:pPr>
        <w:spacing w:line="480" w:lineRule="auto"/>
        <w:jc w:val="both"/>
        <w:rPr>
          <w:rFonts w:ascii="Arial" w:hAnsi="Arial" w:cs="Arial"/>
          <w:sz w:val="24"/>
          <w:szCs w:val="24"/>
        </w:rPr>
      </w:pPr>
      <w:r>
        <w:rPr>
          <w:rFonts w:ascii="Arial" w:hAnsi="Arial" w:cs="Arial"/>
          <w:sz w:val="24"/>
          <w:szCs w:val="24"/>
        </w:rPr>
        <w:t>Uno de los métodos más efectivos</w:t>
      </w:r>
      <w:r w:rsidR="0044509F">
        <w:rPr>
          <w:rFonts w:ascii="Arial" w:hAnsi="Arial" w:cs="Arial"/>
          <w:sz w:val="24"/>
          <w:szCs w:val="24"/>
        </w:rPr>
        <w:t xml:space="preserve"> y simples</w:t>
      </w:r>
      <w:r>
        <w:rPr>
          <w:rFonts w:ascii="Arial" w:hAnsi="Arial" w:cs="Arial"/>
          <w:sz w:val="24"/>
          <w:szCs w:val="24"/>
        </w:rPr>
        <w:t xml:space="preserve"> para caracterizar la sequía es sin duda el índic</w:t>
      </w:r>
      <w:r w:rsidR="00411847">
        <w:rPr>
          <w:rFonts w:ascii="Arial" w:hAnsi="Arial" w:cs="Arial"/>
          <w:sz w:val="24"/>
          <w:szCs w:val="24"/>
        </w:rPr>
        <w:t xml:space="preserve">e normalizado de precipitación (McKee et al., 1993; McKee et al., 1995). El SPI es un método simple y flexible porque solo se necesita la precipitación para calcularlo, y puede analizar tanto períodos húmedos como secos. </w:t>
      </w:r>
      <w:r w:rsidR="0044509F">
        <w:rPr>
          <w:rFonts w:ascii="Arial" w:hAnsi="Arial" w:cs="Arial"/>
          <w:sz w:val="24"/>
          <w:szCs w:val="24"/>
        </w:rPr>
        <w:t>Este</w:t>
      </w:r>
      <w:r w:rsidR="0044509F" w:rsidRPr="0044509F">
        <w:rPr>
          <w:rFonts w:ascii="Arial" w:hAnsi="Arial" w:cs="Arial"/>
          <w:sz w:val="24"/>
          <w:szCs w:val="24"/>
        </w:rPr>
        <w:t xml:space="preserve"> se basa en la probabilidad de precipitación </w:t>
      </w:r>
      <w:r w:rsidR="0044509F">
        <w:rPr>
          <w:rFonts w:ascii="Arial" w:hAnsi="Arial" w:cs="Arial"/>
          <w:sz w:val="24"/>
          <w:szCs w:val="24"/>
        </w:rPr>
        <w:t xml:space="preserve">para cualquier escala temporal. </w:t>
      </w:r>
      <w:r w:rsidR="0044509F" w:rsidRPr="0044509F">
        <w:rPr>
          <w:rFonts w:ascii="Arial" w:hAnsi="Arial" w:cs="Arial"/>
          <w:sz w:val="24"/>
          <w:szCs w:val="24"/>
        </w:rPr>
        <w:t>Teniendo en cuenta la precipitación observada, la probabilidad de</w:t>
      </w:r>
      <w:r w:rsidR="0044509F">
        <w:rPr>
          <w:rFonts w:ascii="Arial" w:hAnsi="Arial" w:cs="Arial"/>
          <w:sz w:val="24"/>
          <w:szCs w:val="24"/>
        </w:rPr>
        <w:t xml:space="preserve"> precipitación se transforma en </w:t>
      </w:r>
      <w:r w:rsidR="0044509F" w:rsidRPr="0044509F">
        <w:rPr>
          <w:rFonts w:ascii="Arial" w:hAnsi="Arial" w:cs="Arial"/>
          <w:sz w:val="24"/>
          <w:szCs w:val="24"/>
        </w:rPr>
        <w:t>un índice, que actualmente se utiliza en las investigaciones o</w:t>
      </w:r>
      <w:r w:rsidR="0044509F">
        <w:rPr>
          <w:rFonts w:ascii="Arial" w:hAnsi="Arial" w:cs="Arial"/>
          <w:sz w:val="24"/>
          <w:szCs w:val="24"/>
        </w:rPr>
        <w:t xml:space="preserve"> en modo operativo en más de 70 </w:t>
      </w:r>
      <w:r w:rsidR="0044509F" w:rsidRPr="0044509F">
        <w:rPr>
          <w:rFonts w:ascii="Arial" w:hAnsi="Arial" w:cs="Arial"/>
          <w:sz w:val="24"/>
          <w:szCs w:val="24"/>
        </w:rPr>
        <w:t>países</w:t>
      </w:r>
      <w:r w:rsidR="0044509F">
        <w:rPr>
          <w:rFonts w:ascii="Arial" w:hAnsi="Arial" w:cs="Arial"/>
          <w:sz w:val="24"/>
          <w:szCs w:val="24"/>
        </w:rPr>
        <w:t xml:space="preserve"> (OMM, 2012)</w:t>
      </w:r>
      <w:r w:rsidR="0044509F" w:rsidRPr="0044509F">
        <w:rPr>
          <w:rFonts w:ascii="Arial" w:hAnsi="Arial" w:cs="Arial"/>
          <w:sz w:val="24"/>
          <w:szCs w:val="24"/>
        </w:rPr>
        <w:t>.</w:t>
      </w:r>
    </w:p>
    <w:p w14:paraId="06D11B2C" w14:textId="76C92A38" w:rsidR="002253B5" w:rsidRDefault="00D26AE5" w:rsidP="008367FA">
      <w:pPr>
        <w:spacing w:line="480" w:lineRule="auto"/>
        <w:jc w:val="both"/>
        <w:rPr>
          <w:rFonts w:ascii="Arial" w:hAnsi="Arial" w:cs="Arial"/>
          <w:sz w:val="24"/>
          <w:szCs w:val="24"/>
          <w:lang w:val="es-MX"/>
        </w:rPr>
      </w:pPr>
      <w:r w:rsidRPr="00D26AE5">
        <w:rPr>
          <w:rFonts w:ascii="Arial" w:hAnsi="Arial" w:cs="Arial"/>
          <w:sz w:val="24"/>
          <w:szCs w:val="24"/>
          <w:lang w:val="es-MX"/>
        </w:rPr>
        <w:t>El cálculo del SPI para cualquier localidad se basa en el registro de precipitaciones a largo plazo</w:t>
      </w:r>
      <w:r>
        <w:rPr>
          <w:rFonts w:ascii="Arial" w:hAnsi="Arial" w:cs="Arial"/>
          <w:sz w:val="24"/>
          <w:szCs w:val="24"/>
          <w:lang w:val="es-MX"/>
        </w:rPr>
        <w:t xml:space="preserve"> </w:t>
      </w:r>
      <w:r w:rsidRPr="00D26AE5">
        <w:rPr>
          <w:rFonts w:ascii="Arial" w:hAnsi="Arial" w:cs="Arial"/>
          <w:sz w:val="24"/>
          <w:szCs w:val="24"/>
          <w:lang w:val="es-MX"/>
        </w:rPr>
        <w:t xml:space="preserve">para un período deseado. Dicho registro a largo </w:t>
      </w:r>
      <w:del w:id="46" w:author="Mateos Farfan Efrain" w:date="2017-07-19T11:00:00Z">
        <w:r w:rsidRPr="00D26AE5" w:rsidDel="001E24B3">
          <w:rPr>
            <w:rFonts w:ascii="Arial" w:hAnsi="Arial" w:cs="Arial"/>
            <w:sz w:val="24"/>
            <w:szCs w:val="24"/>
            <w:lang w:val="es-MX"/>
          </w:rPr>
          <w:delText>plazo</w:delText>
        </w:r>
      </w:del>
      <w:ins w:id="47" w:author="Mateos Farfan Efrain" w:date="2017-07-19T11:00:00Z">
        <w:r w:rsidR="001E24B3" w:rsidRPr="00D26AE5">
          <w:rPr>
            <w:rFonts w:ascii="Arial" w:hAnsi="Arial" w:cs="Arial"/>
            <w:sz w:val="24"/>
            <w:szCs w:val="24"/>
            <w:lang w:val="es-MX"/>
          </w:rPr>
          <w:t>plazo</w:t>
        </w:r>
      </w:ins>
      <w:r w:rsidRPr="00D26AE5">
        <w:rPr>
          <w:rFonts w:ascii="Arial" w:hAnsi="Arial" w:cs="Arial"/>
          <w:sz w:val="24"/>
          <w:szCs w:val="24"/>
          <w:lang w:val="es-MX"/>
        </w:rPr>
        <w:t xml:space="preserve"> se ajusta a una distribución de</w:t>
      </w:r>
      <w:r>
        <w:rPr>
          <w:rFonts w:ascii="Arial" w:hAnsi="Arial" w:cs="Arial"/>
          <w:sz w:val="24"/>
          <w:szCs w:val="24"/>
          <w:lang w:val="es-MX"/>
        </w:rPr>
        <w:t xml:space="preserve"> </w:t>
      </w:r>
      <w:r w:rsidRPr="00D26AE5">
        <w:rPr>
          <w:rFonts w:ascii="Arial" w:hAnsi="Arial" w:cs="Arial"/>
          <w:sz w:val="24"/>
          <w:szCs w:val="24"/>
          <w:lang w:val="es-MX"/>
        </w:rPr>
        <w:t>probabilidades y a continuación se transforma en una distribución normal</w:t>
      </w:r>
      <w:ins w:id="48" w:author="Mateos Farfan Efrain" w:date="2017-07-18T15:15:00Z">
        <w:r w:rsidR="00772B3B">
          <w:rPr>
            <w:rFonts w:ascii="Arial" w:hAnsi="Arial" w:cs="Arial"/>
            <w:sz w:val="24"/>
            <w:szCs w:val="24"/>
            <w:lang w:val="es-MX"/>
          </w:rPr>
          <w:t>,</w:t>
        </w:r>
      </w:ins>
      <w:r w:rsidRPr="00D26AE5">
        <w:rPr>
          <w:rFonts w:ascii="Arial" w:hAnsi="Arial" w:cs="Arial"/>
          <w:sz w:val="24"/>
          <w:szCs w:val="24"/>
          <w:lang w:val="es-MX"/>
        </w:rPr>
        <w:t xml:space="preserve"> de modo que el SPI</w:t>
      </w:r>
      <w:r>
        <w:rPr>
          <w:rFonts w:ascii="Arial" w:hAnsi="Arial" w:cs="Arial"/>
          <w:sz w:val="24"/>
          <w:szCs w:val="24"/>
          <w:lang w:val="es-MX"/>
        </w:rPr>
        <w:t xml:space="preserve"> </w:t>
      </w:r>
      <w:r w:rsidRPr="00D26AE5">
        <w:rPr>
          <w:rFonts w:ascii="Arial" w:hAnsi="Arial" w:cs="Arial"/>
          <w:sz w:val="24"/>
          <w:szCs w:val="24"/>
          <w:lang w:val="es-MX"/>
        </w:rPr>
        <w:t>medio para la localidad y el período deseado sea cero (Edwards y McKee, 1997). Los valores</w:t>
      </w:r>
      <w:r>
        <w:rPr>
          <w:rFonts w:ascii="Arial" w:hAnsi="Arial" w:cs="Arial"/>
          <w:sz w:val="24"/>
          <w:szCs w:val="24"/>
          <w:lang w:val="es-MX"/>
        </w:rPr>
        <w:t xml:space="preserve"> </w:t>
      </w:r>
      <w:r w:rsidRPr="00D26AE5">
        <w:rPr>
          <w:rFonts w:ascii="Arial" w:hAnsi="Arial" w:cs="Arial"/>
          <w:sz w:val="24"/>
          <w:szCs w:val="24"/>
          <w:lang w:val="es-MX"/>
        </w:rPr>
        <w:t xml:space="preserve">positivos de SPI indican que la precipitación es mayor que la mediana, y los </w:t>
      </w:r>
      <w:r w:rsidRPr="00D26AE5">
        <w:rPr>
          <w:rFonts w:ascii="Arial" w:hAnsi="Arial" w:cs="Arial"/>
          <w:sz w:val="24"/>
          <w:szCs w:val="24"/>
          <w:lang w:val="es-MX"/>
        </w:rPr>
        <w:lastRenderedPageBreak/>
        <w:t>valores negativos, que</w:t>
      </w:r>
      <w:r>
        <w:rPr>
          <w:rFonts w:ascii="Arial" w:hAnsi="Arial" w:cs="Arial"/>
          <w:sz w:val="24"/>
          <w:szCs w:val="24"/>
          <w:lang w:val="es-MX"/>
        </w:rPr>
        <w:t xml:space="preserve"> </w:t>
      </w:r>
      <w:r w:rsidR="008818C3">
        <w:rPr>
          <w:rFonts w:ascii="Arial" w:hAnsi="Arial" w:cs="Arial"/>
          <w:sz w:val="24"/>
          <w:szCs w:val="24"/>
          <w:lang w:val="es-MX"/>
        </w:rPr>
        <w:t xml:space="preserve">es menor </w:t>
      </w:r>
      <w:r w:rsidR="007C68B8">
        <w:rPr>
          <w:rFonts w:ascii="Arial" w:hAnsi="Arial" w:cs="Arial"/>
          <w:sz w:val="24"/>
          <w:szCs w:val="24"/>
          <w:lang w:val="es-MX"/>
        </w:rPr>
        <w:t xml:space="preserve">(OMM, 2012). </w:t>
      </w:r>
      <w:r w:rsidR="002253B5">
        <w:rPr>
          <w:rFonts w:ascii="Arial" w:hAnsi="Arial" w:cs="Arial"/>
          <w:sz w:val="24"/>
          <w:szCs w:val="24"/>
          <w:lang w:val="es-MX"/>
        </w:rPr>
        <w:t xml:space="preserve">Los valores del índice se categorizan de acuerdo a lo recomendado por la OMM y se presentan en </w:t>
      </w:r>
      <w:r w:rsidR="00B323E8">
        <w:rPr>
          <w:rFonts w:ascii="Arial" w:hAnsi="Arial" w:cs="Arial"/>
          <w:sz w:val="24"/>
          <w:szCs w:val="24"/>
          <w:lang w:val="es-MX"/>
        </w:rPr>
        <w:t>la Tabla</w:t>
      </w:r>
      <w:r w:rsidR="002253B5">
        <w:rPr>
          <w:rFonts w:ascii="Arial" w:hAnsi="Arial" w:cs="Arial"/>
          <w:sz w:val="24"/>
          <w:szCs w:val="24"/>
          <w:lang w:val="es-MX"/>
        </w:rPr>
        <w:t xml:space="preserve"> </w:t>
      </w:r>
      <w:r w:rsidR="00B323E8">
        <w:rPr>
          <w:rFonts w:ascii="Arial" w:hAnsi="Arial" w:cs="Arial"/>
          <w:sz w:val="24"/>
          <w:szCs w:val="24"/>
          <w:lang w:val="es-MX"/>
        </w:rPr>
        <w:t>I</w:t>
      </w:r>
      <w:r w:rsidR="002253B5">
        <w:rPr>
          <w:rFonts w:ascii="Arial" w:hAnsi="Arial" w:cs="Arial"/>
          <w:sz w:val="24"/>
          <w:szCs w:val="24"/>
          <w:lang w:val="es-MX"/>
        </w:rPr>
        <w:t>.</w:t>
      </w:r>
      <w:ins w:id="49" w:author="Julio Sergio Santana" w:date="2017-07-27T12:34:00Z">
        <w:r w:rsidR="009E0EA4">
          <w:rPr>
            <w:rFonts w:ascii="Arial" w:hAnsi="Arial" w:cs="Arial"/>
            <w:sz w:val="24"/>
            <w:szCs w:val="24"/>
            <w:lang w:val="es-MX"/>
          </w:rPr>
          <w:t xml:space="preserve"> Esta tabla muestra adem</w:t>
        </w:r>
      </w:ins>
      <w:ins w:id="50" w:author="Julio Sergio Santana" w:date="2017-07-27T12:35:00Z">
        <w:r w:rsidR="009E0EA4">
          <w:rPr>
            <w:rFonts w:ascii="Arial" w:hAnsi="Arial" w:cs="Arial"/>
            <w:sz w:val="24"/>
            <w:szCs w:val="24"/>
            <w:lang w:val="es-MX"/>
          </w:rPr>
          <w:t xml:space="preserve">ás las probabilidades de ocurrencia de los eventos. Por ejemplo, </w:t>
        </w:r>
      </w:ins>
      <w:ins w:id="51" w:author="Julio Sergio Santana" w:date="2017-07-27T12:36:00Z">
        <w:r w:rsidR="009E0EA4">
          <w:rPr>
            <w:rFonts w:ascii="Arial" w:hAnsi="Arial" w:cs="Arial"/>
            <w:sz w:val="24"/>
            <w:szCs w:val="24"/>
            <w:lang w:val="es-MX"/>
          </w:rPr>
          <w:t xml:space="preserve">de acuerdo con la estadística de los datos, las probabilidades de que se alcancen </w:t>
        </w:r>
      </w:ins>
      <w:ins w:id="52" w:author="Julio Sergio Santana" w:date="2017-07-27T12:37:00Z">
        <w:r w:rsidR="009E0EA4">
          <w:rPr>
            <w:rFonts w:ascii="Arial" w:hAnsi="Arial" w:cs="Arial"/>
            <w:sz w:val="24"/>
            <w:szCs w:val="24"/>
            <w:lang w:val="es-MX"/>
          </w:rPr>
          <w:t>índices SPI categorizados como severamente secos es del 4.4%.</w:t>
        </w:r>
      </w:ins>
    </w:p>
    <w:p w14:paraId="1F0C09E7" w14:textId="36267CBD" w:rsidR="009F6017" w:rsidRDefault="00B323E8" w:rsidP="008367FA">
      <w:pPr>
        <w:spacing w:line="480" w:lineRule="auto"/>
        <w:jc w:val="both"/>
        <w:rPr>
          <w:rFonts w:ascii="Arial" w:hAnsi="Arial" w:cs="Arial"/>
          <w:sz w:val="24"/>
          <w:szCs w:val="24"/>
          <w:lang w:val="es-MX"/>
        </w:rPr>
      </w:pPr>
      <w:r>
        <w:rPr>
          <w:rFonts w:ascii="Arial" w:hAnsi="Arial" w:cs="Arial"/>
          <w:sz w:val="24"/>
          <w:szCs w:val="24"/>
          <w:lang w:val="es-MX"/>
        </w:rPr>
        <w:t>Tabla I</w:t>
      </w:r>
      <w:r w:rsidR="002253B5">
        <w:rPr>
          <w:rFonts w:ascii="Arial" w:hAnsi="Arial" w:cs="Arial"/>
          <w:sz w:val="24"/>
          <w:szCs w:val="24"/>
          <w:lang w:val="es-MX"/>
        </w:rPr>
        <w:t xml:space="preserve">. Valores </w:t>
      </w:r>
      <w:r>
        <w:rPr>
          <w:rFonts w:ascii="Arial" w:hAnsi="Arial" w:cs="Arial"/>
          <w:sz w:val="24"/>
          <w:szCs w:val="24"/>
          <w:lang w:val="es-MX"/>
        </w:rPr>
        <w:t xml:space="preserve">y </w:t>
      </w:r>
      <w:commentRangeStart w:id="53"/>
      <w:r>
        <w:rPr>
          <w:rFonts w:ascii="Arial" w:hAnsi="Arial" w:cs="Arial"/>
          <w:sz w:val="24"/>
          <w:szCs w:val="24"/>
          <w:lang w:val="es-MX"/>
        </w:rPr>
        <w:t>probabilidades</w:t>
      </w:r>
      <w:commentRangeEnd w:id="53"/>
      <w:r w:rsidR="00370DC4">
        <w:rPr>
          <w:rStyle w:val="Refdecomentario"/>
        </w:rPr>
        <w:commentReference w:id="53"/>
      </w:r>
      <w:r>
        <w:rPr>
          <w:rFonts w:ascii="Arial" w:hAnsi="Arial" w:cs="Arial"/>
          <w:sz w:val="24"/>
          <w:szCs w:val="24"/>
          <w:lang w:val="es-MX"/>
        </w:rPr>
        <w:t xml:space="preserve"> de ocurrencia </w:t>
      </w:r>
      <w:r w:rsidR="002253B5">
        <w:rPr>
          <w:rFonts w:ascii="Arial" w:hAnsi="Arial" w:cs="Arial"/>
          <w:sz w:val="24"/>
          <w:szCs w:val="24"/>
          <w:lang w:val="es-MX"/>
        </w:rPr>
        <w:t xml:space="preserve">del </w:t>
      </w:r>
      <w:r>
        <w:rPr>
          <w:rFonts w:ascii="Arial" w:hAnsi="Arial" w:cs="Arial"/>
          <w:sz w:val="24"/>
          <w:szCs w:val="24"/>
          <w:lang w:val="es-MX"/>
        </w:rPr>
        <w:t>í</w:t>
      </w:r>
      <w:r w:rsidR="002253B5">
        <w:rPr>
          <w:rFonts w:ascii="Arial" w:hAnsi="Arial" w:cs="Arial"/>
          <w:sz w:val="24"/>
          <w:szCs w:val="24"/>
          <w:lang w:val="es-MX"/>
        </w:rPr>
        <w:t>ndice normalizado de precipitación.</w:t>
      </w:r>
    </w:p>
    <w:tbl>
      <w:tblPr>
        <w:tblStyle w:val="Tablaconcuadrcul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476"/>
        <w:gridCol w:w="2476"/>
      </w:tblGrid>
      <w:tr w:rsidR="009F6017" w:rsidRPr="008818C3" w14:paraId="38C17690" w14:textId="77777777" w:rsidTr="00A8151C">
        <w:tc>
          <w:tcPr>
            <w:tcW w:w="2552" w:type="dxa"/>
            <w:tcBorders>
              <w:top w:val="single" w:sz="12" w:space="0" w:color="auto"/>
              <w:bottom w:val="single" w:sz="8" w:space="0" w:color="auto"/>
            </w:tcBorders>
            <w:shd w:val="pct10" w:color="auto" w:fill="auto"/>
          </w:tcPr>
          <w:p w14:paraId="2BE4AF1F" w14:textId="77777777" w:rsidR="009F6017"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SPI</w:t>
            </w:r>
          </w:p>
        </w:tc>
        <w:tc>
          <w:tcPr>
            <w:tcW w:w="3476" w:type="dxa"/>
            <w:tcBorders>
              <w:top w:val="single" w:sz="12" w:space="0" w:color="auto"/>
              <w:bottom w:val="single" w:sz="8" w:space="0" w:color="auto"/>
            </w:tcBorders>
            <w:shd w:val="pct10" w:color="auto" w:fill="auto"/>
          </w:tcPr>
          <w:p w14:paraId="7F1F07AF" w14:textId="77777777" w:rsidR="009F6017" w:rsidRPr="008818C3"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Categoría</w:t>
            </w:r>
          </w:p>
        </w:tc>
        <w:tc>
          <w:tcPr>
            <w:tcW w:w="2476" w:type="dxa"/>
            <w:tcBorders>
              <w:top w:val="single" w:sz="12" w:space="0" w:color="auto"/>
              <w:bottom w:val="single" w:sz="8" w:space="0" w:color="auto"/>
            </w:tcBorders>
            <w:shd w:val="pct10" w:color="auto" w:fill="auto"/>
          </w:tcPr>
          <w:p w14:paraId="6476B317" w14:textId="77777777" w:rsidR="009F6017" w:rsidRPr="008818C3"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Probabilidad</w:t>
            </w:r>
          </w:p>
        </w:tc>
      </w:tr>
      <w:tr w:rsidR="009F6017" w:rsidRPr="008818C3" w14:paraId="26724EA2" w14:textId="77777777" w:rsidTr="00A8151C">
        <w:tc>
          <w:tcPr>
            <w:tcW w:w="2552" w:type="dxa"/>
            <w:tcBorders>
              <w:top w:val="single" w:sz="8" w:space="0" w:color="auto"/>
            </w:tcBorders>
          </w:tcPr>
          <w:p w14:paraId="70EE39CB"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 xml:space="preserve">≥ </w:t>
            </w:r>
            <w:r w:rsidRPr="008818C3">
              <w:rPr>
                <w:rFonts w:ascii="Arial" w:eastAsia="Calibri" w:hAnsi="Arial" w:cs="Arial"/>
                <w:sz w:val="24"/>
                <w:szCs w:val="24"/>
              </w:rPr>
              <w:t xml:space="preserve">2.0 </w:t>
            </w:r>
          </w:p>
        </w:tc>
        <w:tc>
          <w:tcPr>
            <w:tcW w:w="3476" w:type="dxa"/>
            <w:tcBorders>
              <w:top w:val="single" w:sz="8" w:space="0" w:color="auto"/>
            </w:tcBorders>
          </w:tcPr>
          <w:p w14:paraId="7E2C0585" w14:textId="731D548E"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extremadamente húmedo</w:t>
            </w:r>
            <w:r w:rsidR="00A8151C">
              <w:rPr>
                <w:rFonts w:ascii="Arial" w:eastAsia="Calibri" w:hAnsi="Arial" w:cs="Arial"/>
                <w:sz w:val="24"/>
                <w:szCs w:val="24"/>
              </w:rPr>
              <w:t xml:space="preserve"> (eh)</w:t>
            </w:r>
          </w:p>
        </w:tc>
        <w:tc>
          <w:tcPr>
            <w:tcW w:w="2476" w:type="dxa"/>
            <w:tcBorders>
              <w:top w:val="single" w:sz="8" w:space="0" w:color="auto"/>
            </w:tcBorders>
          </w:tcPr>
          <w:p w14:paraId="79DCCB5B" w14:textId="10615254"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0.023</w:t>
            </w:r>
          </w:p>
        </w:tc>
      </w:tr>
      <w:tr w:rsidR="009F6017" w:rsidRPr="008818C3" w14:paraId="75CF61EC" w14:textId="77777777" w:rsidTr="00A8151C">
        <w:tc>
          <w:tcPr>
            <w:tcW w:w="2552" w:type="dxa"/>
          </w:tcPr>
          <w:p w14:paraId="0A3F57F9"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1.5 a 1.99</w:t>
            </w:r>
          </w:p>
        </w:tc>
        <w:tc>
          <w:tcPr>
            <w:tcW w:w="3476" w:type="dxa"/>
          </w:tcPr>
          <w:p w14:paraId="3B1EAAFF" w14:textId="35D4D07D" w:rsidR="009F6017" w:rsidRPr="008818C3" w:rsidRDefault="00A8151C"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severamente</w:t>
            </w:r>
            <w:r w:rsidR="009F6017" w:rsidRPr="008818C3">
              <w:rPr>
                <w:rFonts w:ascii="Arial" w:eastAsia="Calibri" w:hAnsi="Arial" w:cs="Arial"/>
                <w:sz w:val="24"/>
                <w:szCs w:val="24"/>
              </w:rPr>
              <w:t xml:space="preserve"> húmedo</w:t>
            </w:r>
            <w:r>
              <w:rPr>
                <w:rFonts w:ascii="Arial" w:eastAsia="Calibri" w:hAnsi="Arial" w:cs="Arial"/>
                <w:sz w:val="24"/>
                <w:szCs w:val="24"/>
              </w:rPr>
              <w:t xml:space="preserve"> (sh)</w:t>
            </w:r>
          </w:p>
        </w:tc>
        <w:tc>
          <w:tcPr>
            <w:tcW w:w="2476" w:type="dxa"/>
          </w:tcPr>
          <w:p w14:paraId="2292D3AD" w14:textId="495E82C0"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0.044</w:t>
            </w:r>
          </w:p>
        </w:tc>
      </w:tr>
      <w:tr w:rsidR="009F6017" w:rsidRPr="008818C3" w14:paraId="2F710058" w14:textId="77777777" w:rsidTr="00A8151C">
        <w:tc>
          <w:tcPr>
            <w:tcW w:w="2552" w:type="dxa"/>
          </w:tcPr>
          <w:p w14:paraId="2FEC7EEA"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1.0 a 1.49</w:t>
            </w:r>
          </w:p>
        </w:tc>
        <w:tc>
          <w:tcPr>
            <w:tcW w:w="3476" w:type="dxa"/>
          </w:tcPr>
          <w:p w14:paraId="1ECDAB4E" w14:textId="46F0D22D"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moderadamente húmedo</w:t>
            </w:r>
            <w:r w:rsidR="00A8151C">
              <w:rPr>
                <w:rFonts w:ascii="Arial" w:eastAsia="Calibri" w:hAnsi="Arial" w:cs="Arial"/>
                <w:sz w:val="24"/>
                <w:szCs w:val="24"/>
              </w:rPr>
              <w:t xml:space="preserve"> (mh)</w:t>
            </w:r>
          </w:p>
        </w:tc>
        <w:tc>
          <w:tcPr>
            <w:tcW w:w="2476" w:type="dxa"/>
          </w:tcPr>
          <w:p w14:paraId="53319013" w14:textId="0D8D1765"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0.092</w:t>
            </w:r>
          </w:p>
        </w:tc>
      </w:tr>
      <w:tr w:rsidR="009F6017" w:rsidRPr="008818C3" w14:paraId="06571203" w14:textId="77777777" w:rsidTr="00A8151C">
        <w:tc>
          <w:tcPr>
            <w:tcW w:w="2552" w:type="dxa"/>
          </w:tcPr>
          <w:p w14:paraId="1D2708D6"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-0.99 a 0.99</w:t>
            </w:r>
          </w:p>
        </w:tc>
        <w:tc>
          <w:tcPr>
            <w:tcW w:w="3476" w:type="dxa"/>
          </w:tcPr>
          <w:p w14:paraId="7D8ABD8D" w14:textId="446EC41B"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aproximadamente normal</w:t>
            </w:r>
            <w:r w:rsidR="00A8151C">
              <w:rPr>
                <w:rFonts w:ascii="Arial" w:eastAsia="Calibri" w:hAnsi="Arial" w:cs="Arial"/>
                <w:sz w:val="24"/>
                <w:szCs w:val="24"/>
              </w:rPr>
              <w:t xml:space="preserve"> (an)</w:t>
            </w:r>
          </w:p>
        </w:tc>
        <w:tc>
          <w:tcPr>
            <w:tcW w:w="2476" w:type="dxa"/>
          </w:tcPr>
          <w:p w14:paraId="4E96B2D2" w14:textId="07E32BCA"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0.682</w:t>
            </w:r>
          </w:p>
        </w:tc>
      </w:tr>
      <w:tr w:rsidR="009F6017" w:rsidRPr="008818C3" w14:paraId="08DF1464" w14:textId="77777777" w:rsidTr="00A8151C">
        <w:tc>
          <w:tcPr>
            <w:tcW w:w="2552" w:type="dxa"/>
          </w:tcPr>
          <w:p w14:paraId="555AA9E5"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-1.0 a -1.49</w:t>
            </w:r>
          </w:p>
        </w:tc>
        <w:tc>
          <w:tcPr>
            <w:tcW w:w="3476" w:type="dxa"/>
          </w:tcPr>
          <w:p w14:paraId="1234A7DC" w14:textId="5CFD58F5"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moderadamente seco</w:t>
            </w:r>
            <w:r w:rsidR="00A8151C">
              <w:rPr>
                <w:rFonts w:ascii="Arial" w:eastAsia="Calibri" w:hAnsi="Arial" w:cs="Arial"/>
                <w:sz w:val="24"/>
                <w:szCs w:val="24"/>
              </w:rPr>
              <w:t xml:space="preserve"> (ms)</w:t>
            </w:r>
          </w:p>
        </w:tc>
        <w:tc>
          <w:tcPr>
            <w:tcW w:w="2476" w:type="dxa"/>
          </w:tcPr>
          <w:p w14:paraId="09186B75" w14:textId="7E5C3556"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0.092</w:t>
            </w:r>
          </w:p>
        </w:tc>
      </w:tr>
      <w:tr w:rsidR="009F6017" w:rsidRPr="008818C3" w14:paraId="3FED2A04" w14:textId="77777777" w:rsidTr="00A8151C">
        <w:tc>
          <w:tcPr>
            <w:tcW w:w="2552" w:type="dxa"/>
          </w:tcPr>
          <w:p w14:paraId="711DEC3C"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-1.5 a -1.99</w:t>
            </w:r>
          </w:p>
        </w:tc>
        <w:tc>
          <w:tcPr>
            <w:tcW w:w="3476" w:type="dxa"/>
          </w:tcPr>
          <w:p w14:paraId="23FCA492" w14:textId="47B9D286"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severamente seco</w:t>
            </w:r>
            <w:r w:rsidR="00A8151C">
              <w:rPr>
                <w:rFonts w:ascii="Arial" w:eastAsia="Calibri" w:hAnsi="Arial" w:cs="Arial"/>
                <w:sz w:val="24"/>
                <w:szCs w:val="24"/>
              </w:rPr>
              <w:t xml:space="preserve"> (ss)</w:t>
            </w:r>
          </w:p>
        </w:tc>
        <w:tc>
          <w:tcPr>
            <w:tcW w:w="2476" w:type="dxa"/>
          </w:tcPr>
          <w:p w14:paraId="2E4248BC" w14:textId="6041FD2E"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0.044</w:t>
            </w:r>
          </w:p>
        </w:tc>
      </w:tr>
      <w:tr w:rsidR="009F6017" w:rsidRPr="008818C3" w14:paraId="6FD8C8FA" w14:textId="77777777" w:rsidTr="00A8151C">
        <w:tc>
          <w:tcPr>
            <w:tcW w:w="2552" w:type="dxa"/>
          </w:tcPr>
          <w:p w14:paraId="0871AD81"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 -2</w:t>
            </w:r>
          </w:p>
        </w:tc>
        <w:tc>
          <w:tcPr>
            <w:tcW w:w="3476" w:type="dxa"/>
          </w:tcPr>
          <w:p w14:paraId="0C19DD5F" w14:textId="5B05E74F"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extremadamente seco</w:t>
            </w:r>
            <w:r w:rsidR="00A8151C">
              <w:rPr>
                <w:rFonts w:ascii="Arial" w:eastAsia="Calibri" w:hAnsi="Arial" w:cs="Arial"/>
                <w:sz w:val="24"/>
                <w:szCs w:val="24"/>
              </w:rPr>
              <w:t xml:space="preserve"> (es)</w:t>
            </w:r>
          </w:p>
        </w:tc>
        <w:tc>
          <w:tcPr>
            <w:tcW w:w="2476" w:type="dxa"/>
          </w:tcPr>
          <w:p w14:paraId="574E3F21" w14:textId="430AA176"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0.023</w:t>
            </w:r>
          </w:p>
        </w:tc>
      </w:tr>
    </w:tbl>
    <w:p w14:paraId="6AA2FF8D" w14:textId="77777777" w:rsidR="008818C3" w:rsidRPr="00D26AE5" w:rsidRDefault="008818C3" w:rsidP="004C7D1F">
      <w:pPr>
        <w:spacing w:line="480" w:lineRule="auto"/>
        <w:jc w:val="both"/>
        <w:rPr>
          <w:rFonts w:ascii="Arial" w:hAnsi="Arial" w:cs="Arial"/>
          <w:sz w:val="24"/>
          <w:szCs w:val="24"/>
          <w:lang w:val="es-MX"/>
        </w:rPr>
      </w:pPr>
    </w:p>
    <w:p w14:paraId="0A32B13F" w14:textId="77777777" w:rsidR="0044509F" w:rsidRPr="0044509F" w:rsidRDefault="0084385D" w:rsidP="004C7D1F">
      <w:pPr>
        <w:spacing w:line="480" w:lineRule="auto"/>
        <w:jc w:val="both"/>
        <w:rPr>
          <w:rFonts w:ascii="Arial" w:hAnsi="Arial" w:cs="Arial"/>
          <w:sz w:val="24"/>
          <w:szCs w:val="24"/>
        </w:rPr>
      </w:pPr>
      <w:r>
        <w:rPr>
          <w:rFonts w:ascii="Arial" w:hAnsi="Arial" w:cs="Arial"/>
          <w:sz w:val="24"/>
          <w:szCs w:val="24"/>
        </w:rPr>
        <w:t>Se calculó el</w:t>
      </w:r>
      <w:r w:rsidR="009A2FC1">
        <w:rPr>
          <w:rFonts w:ascii="Arial" w:hAnsi="Arial" w:cs="Arial"/>
          <w:sz w:val="24"/>
          <w:szCs w:val="24"/>
        </w:rPr>
        <w:t xml:space="preserve"> SPI-12</w:t>
      </w:r>
      <w:r w:rsidR="0044509F" w:rsidRPr="0044509F">
        <w:rPr>
          <w:rFonts w:ascii="Arial" w:hAnsi="Arial" w:cs="Arial"/>
          <w:sz w:val="24"/>
          <w:szCs w:val="24"/>
        </w:rPr>
        <w:t xml:space="preserve"> para el período 1961-2008, para el cá</w:t>
      </w:r>
      <w:r w:rsidR="003947BF">
        <w:rPr>
          <w:rFonts w:ascii="Arial" w:hAnsi="Arial" w:cs="Arial"/>
          <w:sz w:val="24"/>
          <w:szCs w:val="24"/>
        </w:rPr>
        <w:t>lculo del SPI de enero de 1961 s</w:t>
      </w:r>
      <w:r w:rsidR="0044509F" w:rsidRPr="0044509F">
        <w:rPr>
          <w:rFonts w:ascii="Arial" w:hAnsi="Arial" w:cs="Arial"/>
          <w:sz w:val="24"/>
          <w:szCs w:val="24"/>
        </w:rPr>
        <w:t>e ut</w:t>
      </w:r>
      <w:r w:rsidR="003947BF">
        <w:rPr>
          <w:rFonts w:ascii="Arial" w:hAnsi="Arial" w:cs="Arial"/>
          <w:sz w:val="24"/>
          <w:szCs w:val="24"/>
        </w:rPr>
        <w:t>ilizan los 12 meses</w:t>
      </w:r>
      <w:r w:rsidR="0044509F" w:rsidRPr="0044509F">
        <w:rPr>
          <w:rFonts w:ascii="Arial" w:hAnsi="Arial" w:cs="Arial"/>
          <w:sz w:val="24"/>
          <w:szCs w:val="24"/>
        </w:rPr>
        <w:t xml:space="preserve"> de 1960</w:t>
      </w:r>
      <w:r w:rsidR="003947BF">
        <w:rPr>
          <w:rFonts w:ascii="Arial" w:hAnsi="Arial" w:cs="Arial"/>
          <w:sz w:val="24"/>
          <w:szCs w:val="24"/>
        </w:rPr>
        <w:t xml:space="preserve">, para febrero de 1961 se utilizan </w:t>
      </w:r>
      <w:r w:rsidR="002220DC">
        <w:rPr>
          <w:rFonts w:ascii="Arial" w:hAnsi="Arial" w:cs="Arial"/>
          <w:sz w:val="24"/>
          <w:szCs w:val="24"/>
        </w:rPr>
        <w:t xml:space="preserve">los últimos 11 meses de 1960 y el primer mes (enero) de </w:t>
      </w:r>
      <w:r w:rsidR="000628E8">
        <w:rPr>
          <w:rFonts w:ascii="Arial" w:hAnsi="Arial" w:cs="Arial"/>
          <w:sz w:val="24"/>
          <w:szCs w:val="24"/>
        </w:rPr>
        <w:t xml:space="preserve">1961, </w:t>
      </w:r>
      <w:r w:rsidR="000628E8" w:rsidRPr="0044509F">
        <w:rPr>
          <w:rFonts w:ascii="Arial" w:hAnsi="Arial" w:cs="Arial"/>
          <w:sz w:val="24"/>
          <w:szCs w:val="24"/>
        </w:rPr>
        <w:t>y</w:t>
      </w:r>
      <w:r w:rsidR="0044509F" w:rsidRPr="0044509F">
        <w:rPr>
          <w:rFonts w:ascii="Arial" w:hAnsi="Arial" w:cs="Arial"/>
          <w:sz w:val="24"/>
          <w:szCs w:val="24"/>
        </w:rPr>
        <w:t xml:space="preserve"> así sucesivamente. </w:t>
      </w:r>
    </w:p>
    <w:p w14:paraId="67B07D93" w14:textId="27BC6EA9" w:rsidR="009372C6" w:rsidRDefault="0044509F" w:rsidP="004C7D1F">
      <w:pPr>
        <w:spacing w:line="480" w:lineRule="auto"/>
        <w:jc w:val="both"/>
        <w:rPr>
          <w:rFonts w:ascii="Arial" w:hAnsi="Arial" w:cs="Arial"/>
          <w:sz w:val="24"/>
          <w:szCs w:val="24"/>
        </w:rPr>
      </w:pPr>
      <w:r w:rsidRPr="0044509F">
        <w:rPr>
          <w:rFonts w:ascii="Arial" w:hAnsi="Arial" w:cs="Arial"/>
          <w:sz w:val="24"/>
          <w:szCs w:val="24"/>
        </w:rPr>
        <w:t xml:space="preserve">Para el cálculo del SPI se utilizó como base </w:t>
      </w:r>
      <w:r w:rsidR="0084385D">
        <w:rPr>
          <w:rFonts w:ascii="Arial" w:hAnsi="Arial" w:cs="Arial"/>
          <w:sz w:val="24"/>
          <w:szCs w:val="24"/>
        </w:rPr>
        <w:t xml:space="preserve">la </w:t>
      </w:r>
      <w:r w:rsidR="00304FD1">
        <w:rPr>
          <w:rFonts w:ascii="Arial" w:hAnsi="Arial" w:cs="Arial"/>
          <w:sz w:val="24"/>
          <w:szCs w:val="24"/>
        </w:rPr>
        <w:t>metodología</w:t>
      </w:r>
      <w:r w:rsidR="00304FD1" w:rsidRPr="0044509F">
        <w:rPr>
          <w:rFonts w:ascii="Arial" w:hAnsi="Arial" w:cs="Arial"/>
          <w:sz w:val="24"/>
          <w:szCs w:val="24"/>
        </w:rPr>
        <w:t xml:space="preserve"> descrita</w:t>
      </w:r>
      <w:r w:rsidR="00225A41">
        <w:rPr>
          <w:rFonts w:ascii="Arial" w:hAnsi="Arial" w:cs="Arial"/>
          <w:sz w:val="24"/>
          <w:szCs w:val="24"/>
        </w:rPr>
        <w:t xml:space="preserve"> por Edwards y McKee (1997)</w:t>
      </w:r>
      <w:r w:rsidR="00EE7604">
        <w:rPr>
          <w:rFonts w:ascii="Arial" w:hAnsi="Arial" w:cs="Arial"/>
          <w:sz w:val="24"/>
          <w:szCs w:val="24"/>
        </w:rPr>
        <w:t xml:space="preserve">, originalmente implementada en los lenguajes de programación C y </w:t>
      </w:r>
      <w:r w:rsidR="000D3992">
        <w:rPr>
          <w:rFonts w:ascii="Arial" w:hAnsi="Arial" w:cs="Arial"/>
          <w:sz w:val="24"/>
          <w:szCs w:val="24"/>
        </w:rPr>
        <w:t>FORTRAN y</w:t>
      </w:r>
      <w:r w:rsidR="00EE7604">
        <w:rPr>
          <w:rFonts w:ascii="Arial" w:hAnsi="Arial" w:cs="Arial"/>
          <w:sz w:val="24"/>
          <w:szCs w:val="24"/>
        </w:rPr>
        <w:t xml:space="preserve"> posteriormente</w:t>
      </w:r>
      <w:r w:rsidR="00225A41">
        <w:rPr>
          <w:rFonts w:ascii="Arial" w:hAnsi="Arial" w:cs="Arial"/>
          <w:sz w:val="24"/>
          <w:szCs w:val="24"/>
        </w:rPr>
        <w:t xml:space="preserve"> </w:t>
      </w:r>
      <w:r w:rsidR="00EE7604">
        <w:rPr>
          <w:rFonts w:ascii="Arial" w:hAnsi="Arial" w:cs="Arial"/>
          <w:sz w:val="24"/>
          <w:szCs w:val="24"/>
        </w:rPr>
        <w:t xml:space="preserve">en </w:t>
      </w:r>
      <w:r w:rsidR="00225A41">
        <w:rPr>
          <w:rFonts w:ascii="Arial" w:hAnsi="Arial" w:cs="Arial"/>
          <w:sz w:val="24"/>
          <w:szCs w:val="24"/>
        </w:rPr>
        <w:t xml:space="preserve">el lenguaje computacional R </w:t>
      </w:r>
      <w:r w:rsidR="00225A41">
        <w:rPr>
          <w:rFonts w:ascii="Arial" w:hAnsi="Arial" w:cs="Arial"/>
          <w:sz w:val="24"/>
          <w:szCs w:val="24"/>
        </w:rPr>
        <w:lastRenderedPageBreak/>
        <w:t xml:space="preserve">por </w:t>
      </w:r>
      <w:r w:rsidRPr="0044509F">
        <w:rPr>
          <w:rFonts w:ascii="Arial" w:hAnsi="Arial" w:cs="Arial"/>
          <w:sz w:val="24"/>
          <w:szCs w:val="24"/>
        </w:rPr>
        <w:t>Wheatley (2010)</w:t>
      </w:r>
      <w:r w:rsidR="00225A41">
        <w:rPr>
          <w:rFonts w:ascii="Arial" w:hAnsi="Arial" w:cs="Arial"/>
          <w:sz w:val="24"/>
          <w:szCs w:val="24"/>
        </w:rPr>
        <w:t>.</w:t>
      </w:r>
      <w:r w:rsidR="00EE7604">
        <w:rPr>
          <w:rFonts w:ascii="Arial" w:hAnsi="Arial" w:cs="Arial"/>
          <w:sz w:val="24"/>
          <w:szCs w:val="24"/>
        </w:rPr>
        <w:t xml:space="preserve"> </w:t>
      </w:r>
      <w:r w:rsidR="00944FB2">
        <w:rPr>
          <w:rFonts w:ascii="Arial" w:hAnsi="Arial" w:cs="Arial"/>
          <w:sz w:val="24"/>
          <w:szCs w:val="24"/>
        </w:rPr>
        <w:t>La metodología final empleada se describe detalladamente</w:t>
      </w:r>
      <w:r w:rsidR="00E86AC2">
        <w:rPr>
          <w:rFonts w:ascii="Arial" w:hAnsi="Arial" w:cs="Arial"/>
          <w:sz w:val="24"/>
          <w:szCs w:val="24"/>
        </w:rPr>
        <w:t xml:space="preserve"> en </w:t>
      </w:r>
      <w:r w:rsidR="00E86AC2" w:rsidRPr="00244BB7">
        <w:rPr>
          <w:rFonts w:ascii="Arial" w:hAnsi="Arial" w:cs="Arial"/>
          <w:sz w:val="24"/>
          <w:szCs w:val="24"/>
        </w:rPr>
        <w:t>Santana et al., (2017)</w:t>
      </w:r>
      <w:r w:rsidR="00E86AC2">
        <w:rPr>
          <w:rFonts w:ascii="Arial" w:hAnsi="Arial" w:cs="Arial"/>
          <w:sz w:val="24"/>
          <w:szCs w:val="24"/>
        </w:rPr>
        <w:t xml:space="preserve">, </w:t>
      </w:r>
      <w:r w:rsidR="00944FB2">
        <w:rPr>
          <w:rFonts w:ascii="Arial" w:hAnsi="Arial" w:cs="Arial"/>
          <w:sz w:val="24"/>
          <w:szCs w:val="24"/>
        </w:rPr>
        <w:t>de la cual aquí simplemente se muestra el diagrama de flujo para su cálculo (</w:t>
      </w:r>
      <w:r w:rsidR="00EE7604">
        <w:rPr>
          <w:rFonts w:ascii="Arial" w:hAnsi="Arial" w:cs="Arial"/>
          <w:sz w:val="24"/>
          <w:szCs w:val="24"/>
        </w:rPr>
        <w:t>Fig</w:t>
      </w:r>
      <w:r w:rsidR="00B323E8">
        <w:rPr>
          <w:rFonts w:ascii="Arial" w:hAnsi="Arial" w:cs="Arial"/>
          <w:sz w:val="24"/>
          <w:szCs w:val="24"/>
        </w:rPr>
        <w:t>. 2</w:t>
      </w:r>
      <w:r w:rsidR="00944FB2">
        <w:rPr>
          <w:rFonts w:ascii="Arial" w:hAnsi="Arial" w:cs="Arial"/>
          <w:sz w:val="24"/>
          <w:szCs w:val="24"/>
        </w:rPr>
        <w:t>)</w:t>
      </w:r>
      <w:r w:rsidR="00EE7604">
        <w:rPr>
          <w:rFonts w:ascii="Arial" w:hAnsi="Arial" w:cs="Arial"/>
          <w:sz w:val="24"/>
          <w:szCs w:val="24"/>
        </w:rPr>
        <w:t xml:space="preserve">. </w:t>
      </w:r>
    </w:p>
    <w:p w14:paraId="78CE5481" w14:textId="456F410F" w:rsidR="009372C6" w:rsidRDefault="00315AD5" w:rsidP="004C7D1F">
      <w:pPr>
        <w:spacing w:line="480" w:lineRule="auto"/>
        <w:jc w:val="center"/>
        <w:rPr>
          <w:rFonts w:ascii="Arial" w:hAnsi="Arial" w:cs="Arial"/>
          <w:sz w:val="24"/>
          <w:szCs w:val="24"/>
        </w:rPr>
      </w:pPr>
      <w:r>
        <w:rPr>
          <w:rFonts w:ascii="Arial" w:hAnsi="Arial" w:cs="Arial"/>
          <w:noProof/>
          <w:sz w:val="24"/>
          <w:szCs w:val="24"/>
          <w:lang w:val="es-MX" w:eastAsia="es-MX"/>
        </w:rPr>
        <w:drawing>
          <wp:inline distT="0" distB="0" distL="0" distR="0" wp14:anchorId="389B85F3" wp14:editId="4E29DF1A">
            <wp:extent cx="5400040" cy="5359980"/>
            <wp:effectExtent l="0" t="0" r="0" b="0"/>
            <wp:docPr id="2" name="Imagen 2" descr="C:\Users\Usuario\Desktop\DiagramaS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DiagramaSPI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59980"/>
                    </a:xfrm>
                    <a:prstGeom prst="rect">
                      <a:avLst/>
                    </a:prstGeom>
                    <a:noFill/>
                    <a:ln>
                      <a:noFill/>
                    </a:ln>
                  </pic:spPr>
                </pic:pic>
              </a:graphicData>
            </a:graphic>
          </wp:inline>
        </w:drawing>
      </w:r>
    </w:p>
    <w:p w14:paraId="1D4D4E2E" w14:textId="2D5CB5C6" w:rsidR="009372C6" w:rsidRPr="002D481F" w:rsidRDefault="009372C6" w:rsidP="00037819">
      <w:pPr>
        <w:spacing w:line="480" w:lineRule="auto"/>
        <w:jc w:val="both"/>
        <w:rPr>
          <w:rFonts w:ascii="Arial" w:hAnsi="Arial" w:cs="Arial"/>
          <w:sz w:val="24"/>
          <w:szCs w:val="24"/>
          <w:lang w:val="es-MX"/>
        </w:rPr>
      </w:pPr>
      <w:r w:rsidRPr="00315AD5">
        <w:rPr>
          <w:rFonts w:ascii="Arial" w:hAnsi="Arial" w:cs="Arial"/>
          <w:sz w:val="24"/>
          <w:szCs w:val="24"/>
          <w:lang w:val="es-MX"/>
        </w:rPr>
        <w:t>Fig</w:t>
      </w:r>
      <w:r w:rsidR="00B323E8" w:rsidRPr="00315AD5">
        <w:rPr>
          <w:rFonts w:ascii="Arial" w:hAnsi="Arial" w:cs="Arial"/>
          <w:sz w:val="24"/>
          <w:szCs w:val="24"/>
          <w:lang w:val="es-MX"/>
        </w:rPr>
        <w:t>. 2</w:t>
      </w:r>
      <w:r w:rsidRPr="00315AD5">
        <w:rPr>
          <w:rFonts w:ascii="Arial" w:hAnsi="Arial" w:cs="Arial"/>
          <w:sz w:val="24"/>
          <w:szCs w:val="24"/>
          <w:lang w:val="es-MX"/>
        </w:rPr>
        <w:t xml:space="preserve">. </w:t>
      </w:r>
      <w:r w:rsidR="00315AD5" w:rsidRPr="00315AD5">
        <w:rPr>
          <w:rFonts w:ascii="Arial" w:hAnsi="Arial" w:cs="Arial"/>
          <w:sz w:val="24"/>
          <w:szCs w:val="24"/>
          <w:lang w:val="es-MX"/>
        </w:rPr>
        <w:t>Diagrama de flujo para obtener el SPI</w:t>
      </w:r>
      <w:r w:rsidR="00AE4B96" w:rsidRPr="00315AD5">
        <w:rPr>
          <w:rFonts w:ascii="Arial" w:hAnsi="Arial" w:cs="Arial"/>
          <w:sz w:val="24"/>
          <w:szCs w:val="24"/>
          <w:lang w:val="es-MX"/>
        </w:rPr>
        <w:t xml:space="preserve">. </w:t>
      </w:r>
      <w:r w:rsidR="00375C2A">
        <w:rPr>
          <w:rFonts w:ascii="Arial" w:hAnsi="Arial" w:cs="Arial"/>
          <w:sz w:val="24"/>
          <w:szCs w:val="24"/>
          <w:lang w:val="es-MX"/>
        </w:rPr>
        <w:t xml:space="preserve">Los rectángulos representan procesos o conjuntos de acciones, mientras que los romboides representan entradas o salidas de estos procesos. </w:t>
      </w:r>
    </w:p>
    <w:p w14:paraId="55C67C60" w14:textId="55037E72" w:rsidR="0044509F" w:rsidRDefault="00F14032" w:rsidP="004C7D1F">
      <w:pPr>
        <w:spacing w:line="480" w:lineRule="auto"/>
        <w:jc w:val="both"/>
        <w:rPr>
          <w:rFonts w:ascii="Arial" w:hAnsi="Arial" w:cs="Arial"/>
          <w:sz w:val="24"/>
          <w:szCs w:val="24"/>
        </w:rPr>
      </w:pPr>
      <w:r>
        <w:rPr>
          <w:rFonts w:ascii="Arial" w:hAnsi="Arial" w:cs="Arial"/>
          <w:sz w:val="24"/>
          <w:szCs w:val="24"/>
        </w:rPr>
        <w:t>El presente trabajo se</w:t>
      </w:r>
      <w:r w:rsidR="0044509F" w:rsidRPr="0044509F">
        <w:rPr>
          <w:rFonts w:ascii="Arial" w:hAnsi="Arial" w:cs="Arial"/>
          <w:sz w:val="24"/>
          <w:szCs w:val="24"/>
        </w:rPr>
        <w:t xml:space="preserve"> enfoca únicam</w:t>
      </w:r>
      <w:r w:rsidR="009A2FC1">
        <w:rPr>
          <w:rFonts w:ascii="Arial" w:hAnsi="Arial" w:cs="Arial"/>
          <w:sz w:val="24"/>
          <w:szCs w:val="24"/>
        </w:rPr>
        <w:t>ente a los resultados del SPI-6 y SPI-12</w:t>
      </w:r>
      <w:r>
        <w:rPr>
          <w:rFonts w:ascii="Arial" w:hAnsi="Arial" w:cs="Arial"/>
          <w:sz w:val="24"/>
          <w:szCs w:val="24"/>
        </w:rPr>
        <w:t>, esto es, los que se han calculado con una ventana de observación de 6 y 12</w:t>
      </w:r>
      <w:r w:rsidR="0044509F" w:rsidRPr="0044509F">
        <w:rPr>
          <w:rFonts w:ascii="Arial" w:hAnsi="Arial" w:cs="Arial"/>
          <w:sz w:val="24"/>
          <w:szCs w:val="24"/>
        </w:rPr>
        <w:t xml:space="preserve"> meses</w:t>
      </w:r>
      <w:r>
        <w:rPr>
          <w:rFonts w:ascii="Arial" w:hAnsi="Arial" w:cs="Arial"/>
          <w:sz w:val="24"/>
          <w:szCs w:val="24"/>
        </w:rPr>
        <w:t xml:space="preserve"> respectivamente</w:t>
      </w:r>
      <w:r w:rsidR="0044509F" w:rsidRPr="0044509F">
        <w:rPr>
          <w:rFonts w:ascii="Arial" w:hAnsi="Arial" w:cs="Arial"/>
          <w:sz w:val="24"/>
          <w:szCs w:val="24"/>
        </w:rPr>
        <w:t xml:space="preserve">, dando un énfasis especial a los períodos </w:t>
      </w:r>
      <w:r w:rsidR="003947BF">
        <w:rPr>
          <w:rFonts w:ascii="Arial" w:hAnsi="Arial" w:cs="Arial"/>
          <w:sz w:val="24"/>
          <w:szCs w:val="24"/>
        </w:rPr>
        <w:t>húmedos</w:t>
      </w:r>
      <w:r w:rsidR="0044509F" w:rsidRPr="0044509F">
        <w:rPr>
          <w:rFonts w:ascii="Arial" w:hAnsi="Arial" w:cs="Arial"/>
          <w:sz w:val="24"/>
          <w:szCs w:val="24"/>
        </w:rPr>
        <w:t xml:space="preserve"> o </w:t>
      </w:r>
      <w:r w:rsidR="0044509F" w:rsidRPr="0044509F">
        <w:rPr>
          <w:rFonts w:ascii="Arial" w:hAnsi="Arial" w:cs="Arial"/>
          <w:sz w:val="24"/>
          <w:szCs w:val="24"/>
        </w:rPr>
        <w:lastRenderedPageBreak/>
        <w:t xml:space="preserve">secos de </w:t>
      </w:r>
      <w:r w:rsidR="0084385D">
        <w:rPr>
          <w:rFonts w:ascii="Arial" w:hAnsi="Arial" w:cs="Arial"/>
          <w:sz w:val="24"/>
          <w:szCs w:val="24"/>
        </w:rPr>
        <w:t xml:space="preserve">mediana y larga </w:t>
      </w:r>
      <w:r w:rsidR="0044509F" w:rsidRPr="0044509F">
        <w:rPr>
          <w:rFonts w:ascii="Arial" w:hAnsi="Arial" w:cs="Arial"/>
          <w:sz w:val="24"/>
          <w:szCs w:val="24"/>
        </w:rPr>
        <w:t>duración</w:t>
      </w:r>
      <w:r w:rsidR="0084385D">
        <w:rPr>
          <w:rFonts w:ascii="Arial" w:hAnsi="Arial" w:cs="Arial"/>
          <w:sz w:val="24"/>
          <w:szCs w:val="24"/>
        </w:rPr>
        <w:t xml:space="preserve"> respec</w:t>
      </w:r>
      <w:r w:rsidR="003947BF">
        <w:rPr>
          <w:rFonts w:ascii="Arial" w:hAnsi="Arial" w:cs="Arial"/>
          <w:sz w:val="24"/>
          <w:szCs w:val="24"/>
        </w:rPr>
        <w:t>tivamente. Estos períodos suelen</w:t>
      </w:r>
      <w:r w:rsidR="0084385D">
        <w:rPr>
          <w:rFonts w:ascii="Arial" w:hAnsi="Arial" w:cs="Arial"/>
          <w:sz w:val="24"/>
          <w:szCs w:val="24"/>
        </w:rPr>
        <w:t xml:space="preserve"> tener</w:t>
      </w:r>
      <w:r w:rsidR="0044509F" w:rsidRPr="0044509F">
        <w:rPr>
          <w:rFonts w:ascii="Arial" w:hAnsi="Arial" w:cs="Arial"/>
          <w:sz w:val="24"/>
          <w:szCs w:val="24"/>
        </w:rPr>
        <w:t xml:space="preserve"> en general un mayor impacto en los sectores ambiental y social de cualquier región</w:t>
      </w:r>
      <w:r w:rsidR="0084385D">
        <w:rPr>
          <w:rFonts w:ascii="Arial" w:hAnsi="Arial" w:cs="Arial"/>
          <w:sz w:val="24"/>
          <w:szCs w:val="24"/>
        </w:rPr>
        <w:t>.</w:t>
      </w:r>
    </w:p>
    <w:p w14:paraId="3A9E5B72" w14:textId="2F595777" w:rsidR="00CD5E03" w:rsidRDefault="00FC2FEA" w:rsidP="004C7D1F">
      <w:pPr>
        <w:spacing w:line="480" w:lineRule="auto"/>
        <w:jc w:val="both"/>
        <w:rPr>
          <w:rFonts w:ascii="Arial" w:hAnsi="Arial" w:cs="Arial"/>
          <w:sz w:val="24"/>
          <w:szCs w:val="24"/>
        </w:rPr>
      </w:pPr>
      <w:r>
        <w:rPr>
          <w:rFonts w:ascii="Arial" w:hAnsi="Arial" w:cs="Arial"/>
          <w:sz w:val="24"/>
          <w:szCs w:val="24"/>
        </w:rPr>
        <w:t xml:space="preserve">Posteriormente se analiza </w:t>
      </w:r>
      <w:r w:rsidR="00E66FC0" w:rsidRPr="00E66FC0">
        <w:rPr>
          <w:rFonts w:ascii="Arial" w:hAnsi="Arial" w:cs="Arial"/>
          <w:sz w:val="24"/>
          <w:szCs w:val="24"/>
        </w:rPr>
        <w:t>el comportamiento del SPI, a 6 y 12 meses, para los períodos de 24 años de 1961-1984</w:t>
      </w:r>
      <w:r w:rsidR="00442978">
        <w:rPr>
          <w:rFonts w:ascii="Arial" w:hAnsi="Arial" w:cs="Arial"/>
          <w:sz w:val="24"/>
          <w:szCs w:val="24"/>
        </w:rPr>
        <w:t xml:space="preserve"> (que llamaremos periodo antiguo)</w:t>
      </w:r>
      <w:r w:rsidR="00E66FC0" w:rsidRPr="00E66FC0">
        <w:rPr>
          <w:rFonts w:ascii="Arial" w:hAnsi="Arial" w:cs="Arial"/>
          <w:sz w:val="24"/>
          <w:szCs w:val="24"/>
        </w:rPr>
        <w:t xml:space="preserve"> y 1985-2008</w:t>
      </w:r>
      <w:r w:rsidR="00442978">
        <w:rPr>
          <w:rFonts w:ascii="Arial" w:hAnsi="Arial" w:cs="Arial"/>
          <w:sz w:val="24"/>
          <w:szCs w:val="24"/>
        </w:rPr>
        <w:t xml:space="preserve"> (periodo reciente)</w:t>
      </w:r>
      <w:r w:rsidR="00E66FC0" w:rsidRPr="00E66FC0">
        <w:rPr>
          <w:rFonts w:ascii="Arial" w:hAnsi="Arial" w:cs="Arial"/>
          <w:sz w:val="24"/>
          <w:szCs w:val="24"/>
        </w:rPr>
        <w:t xml:space="preserve">. La idea es realizar una comparación del potencial cambio en el SPI de un período con respecto a otro. Para ello se </w:t>
      </w:r>
      <w:r w:rsidR="00B77827">
        <w:rPr>
          <w:rFonts w:ascii="Arial" w:hAnsi="Arial" w:cs="Arial"/>
          <w:sz w:val="24"/>
          <w:szCs w:val="24"/>
        </w:rPr>
        <w:t>calcul</w:t>
      </w:r>
      <w:r w:rsidR="00E66FC0" w:rsidRPr="00E66FC0">
        <w:rPr>
          <w:rFonts w:ascii="Arial" w:hAnsi="Arial" w:cs="Arial"/>
          <w:sz w:val="24"/>
          <w:szCs w:val="24"/>
        </w:rPr>
        <w:t xml:space="preserve">ó </w:t>
      </w:r>
      <w:r w:rsidR="00B77827">
        <w:rPr>
          <w:rFonts w:ascii="Arial" w:hAnsi="Arial" w:cs="Arial"/>
          <w:sz w:val="24"/>
          <w:szCs w:val="24"/>
        </w:rPr>
        <w:t>el po</w:t>
      </w:r>
      <w:r w:rsidR="00E66FC0" w:rsidRPr="00E66FC0">
        <w:rPr>
          <w:rFonts w:ascii="Arial" w:hAnsi="Arial" w:cs="Arial"/>
          <w:sz w:val="24"/>
          <w:szCs w:val="24"/>
        </w:rPr>
        <w:t>r</w:t>
      </w:r>
      <w:r w:rsidR="00B77827">
        <w:rPr>
          <w:rFonts w:ascii="Arial" w:hAnsi="Arial" w:cs="Arial"/>
          <w:sz w:val="24"/>
          <w:szCs w:val="24"/>
        </w:rPr>
        <w:t xml:space="preserve">centaje de cambio </w:t>
      </w:r>
      <w:r w:rsidR="00B77827" w:rsidRPr="003E11D4">
        <w:rPr>
          <w:rFonts w:ascii="Arial" w:hAnsi="Arial" w:cs="Arial"/>
          <w:i/>
          <w:sz w:val="24"/>
          <w:szCs w:val="24"/>
        </w:rPr>
        <w:t>r</w:t>
      </w:r>
      <w:r w:rsidR="00E66FC0" w:rsidRPr="00E66FC0">
        <w:rPr>
          <w:rFonts w:ascii="Arial" w:hAnsi="Arial" w:cs="Arial"/>
          <w:sz w:val="24"/>
          <w:szCs w:val="24"/>
        </w:rPr>
        <w:t xml:space="preserve"> el cual se definió como:</w:t>
      </w:r>
      <w:bookmarkStart w:id="54" w:name="_Hlk479912179"/>
    </w:p>
    <w:p w14:paraId="682705D2" w14:textId="2432F7E7" w:rsidR="00E66FC0" w:rsidRPr="00E66FC0" w:rsidRDefault="00B77827" w:rsidP="004C7D1F">
      <w:pPr>
        <w:spacing w:line="480" w:lineRule="auto"/>
        <w:jc w:val="both"/>
        <w:rPr>
          <w:rFonts w:ascii="Arial" w:hAnsi="Arial" w:cs="Arial"/>
          <w:sz w:val="24"/>
          <w:szCs w:val="24"/>
        </w:rPr>
      </w:pPr>
      <m:oMathPara>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h1-</m:t>
              </m:r>
              <m:r>
                <w:rPr>
                  <w:rFonts w:ascii="Cambria Math" w:hAnsi="Cambria Math" w:cs="Arial"/>
                  <w:sz w:val="24"/>
                  <w:szCs w:val="24"/>
                </w:rPr>
                <m:t>h</m:t>
              </m:r>
              <m:r>
                <w:rPr>
                  <w:rFonts w:ascii="Cambria Math" w:hAnsi="Cambria Math" w:cs="Arial"/>
                  <w:sz w:val="24"/>
                  <w:szCs w:val="24"/>
                </w:rPr>
                <m:t>0</m:t>
              </m:r>
            </m:num>
            <m:den>
              <m:r>
                <w:rPr>
                  <w:rFonts w:ascii="Cambria Math" w:hAnsi="Cambria Math" w:cs="Arial"/>
                  <w:sz w:val="24"/>
                  <w:szCs w:val="24"/>
                </w:rPr>
                <m:t>h1+</m:t>
              </m:r>
              <m:r>
                <w:rPr>
                  <w:rFonts w:ascii="Cambria Math" w:hAnsi="Cambria Math" w:cs="Arial"/>
                  <w:sz w:val="24"/>
                  <w:szCs w:val="24"/>
                </w:rPr>
                <m:t>h</m:t>
              </m:r>
              <m:r>
                <w:rPr>
                  <w:rFonts w:ascii="Cambria Math" w:hAnsi="Cambria Math" w:cs="Arial"/>
                  <w:sz w:val="24"/>
                  <w:szCs w:val="24"/>
                </w:rPr>
                <m:t>0</m:t>
              </m:r>
            </m:den>
          </m:f>
          <m:r>
            <w:rPr>
              <w:rFonts w:ascii="Cambria Math" w:hAnsi="Cambria Math" w:cs="Arial"/>
              <w:sz w:val="24"/>
              <w:szCs w:val="24"/>
            </w:rPr>
            <m:t>×100</m:t>
          </m:r>
        </m:oMath>
      </m:oMathPara>
    </w:p>
    <w:bookmarkEnd w:id="54"/>
    <w:p w14:paraId="3C172839" w14:textId="54C481A4" w:rsidR="00CD5E03" w:rsidRDefault="00E66FC0" w:rsidP="004C7D1F">
      <w:pPr>
        <w:spacing w:line="480" w:lineRule="auto"/>
        <w:jc w:val="both"/>
        <w:rPr>
          <w:rFonts w:ascii="Arial" w:hAnsi="Arial" w:cs="Arial"/>
          <w:sz w:val="24"/>
          <w:szCs w:val="24"/>
        </w:rPr>
      </w:pPr>
      <w:r w:rsidRPr="00E66FC0">
        <w:rPr>
          <w:rFonts w:ascii="Arial" w:hAnsi="Arial" w:cs="Arial"/>
          <w:sz w:val="24"/>
          <w:szCs w:val="24"/>
        </w:rPr>
        <w:t xml:space="preserve">Donde </w:t>
      </w:r>
      <w:r w:rsidRPr="00244BB7">
        <w:rPr>
          <w:rFonts w:ascii="Arial" w:hAnsi="Arial" w:cs="Arial"/>
          <w:i/>
          <w:sz w:val="24"/>
          <w:szCs w:val="24"/>
        </w:rPr>
        <w:t>h1</w:t>
      </w:r>
      <w:r w:rsidRPr="00E66FC0">
        <w:rPr>
          <w:rFonts w:ascii="Arial" w:hAnsi="Arial" w:cs="Arial"/>
          <w:sz w:val="24"/>
          <w:szCs w:val="24"/>
        </w:rPr>
        <w:t xml:space="preserve"> es el valor del número de veces que el nivel de SPI dado cayo dentro de los 288 meses disponibles del período</w:t>
      </w:r>
      <w:r w:rsidR="00442978">
        <w:rPr>
          <w:rFonts w:ascii="Arial" w:hAnsi="Arial" w:cs="Arial"/>
          <w:sz w:val="24"/>
          <w:szCs w:val="24"/>
        </w:rPr>
        <w:t xml:space="preserve"> reciente</w:t>
      </w:r>
      <w:r w:rsidRPr="00E66FC0">
        <w:rPr>
          <w:rFonts w:ascii="Arial" w:hAnsi="Arial" w:cs="Arial"/>
          <w:sz w:val="24"/>
          <w:szCs w:val="24"/>
        </w:rPr>
        <w:t xml:space="preserve"> 1985-2008; </w:t>
      </w:r>
      <w:r w:rsidRPr="00244BB7">
        <w:rPr>
          <w:rFonts w:ascii="Arial" w:hAnsi="Arial" w:cs="Arial"/>
          <w:i/>
          <w:sz w:val="24"/>
          <w:szCs w:val="24"/>
        </w:rPr>
        <w:t>h0</w:t>
      </w:r>
      <w:r w:rsidRPr="00E66FC0">
        <w:rPr>
          <w:rFonts w:ascii="Arial" w:hAnsi="Arial" w:cs="Arial"/>
          <w:sz w:val="24"/>
          <w:szCs w:val="24"/>
        </w:rPr>
        <w:t xml:space="preserve"> es el valor </w:t>
      </w:r>
      <w:r w:rsidR="000628E8" w:rsidRPr="00E66FC0">
        <w:rPr>
          <w:rFonts w:ascii="Arial" w:hAnsi="Arial" w:cs="Arial"/>
          <w:sz w:val="24"/>
          <w:szCs w:val="24"/>
        </w:rPr>
        <w:t>equivalente,</w:t>
      </w:r>
      <w:r w:rsidRPr="00E66FC0">
        <w:rPr>
          <w:rFonts w:ascii="Arial" w:hAnsi="Arial" w:cs="Arial"/>
          <w:sz w:val="24"/>
          <w:szCs w:val="24"/>
        </w:rPr>
        <w:t xml:space="preserve"> pero para el período</w:t>
      </w:r>
      <w:r w:rsidR="00442978">
        <w:rPr>
          <w:rFonts w:ascii="Arial" w:hAnsi="Arial" w:cs="Arial"/>
          <w:sz w:val="24"/>
          <w:szCs w:val="24"/>
        </w:rPr>
        <w:t xml:space="preserve"> antiguo</w:t>
      </w:r>
      <w:r w:rsidRPr="00E66FC0">
        <w:rPr>
          <w:rFonts w:ascii="Arial" w:hAnsi="Arial" w:cs="Arial"/>
          <w:sz w:val="24"/>
          <w:szCs w:val="24"/>
        </w:rPr>
        <w:t xml:space="preserve"> 1961-1984. De esta forma, este índice de cambio nos da una idea cuantitativa del cambio observado en la frecuencia de períodos muy lluviosos o muy secos de un período con respecto a otro y con ello poder determinar si se ha registrado un cambio significativo en el clima de la región desde el punto de vista de la precipitación mensual</w:t>
      </w:r>
      <w:r>
        <w:rPr>
          <w:rFonts w:ascii="Arial" w:hAnsi="Arial" w:cs="Arial"/>
          <w:sz w:val="24"/>
          <w:szCs w:val="24"/>
        </w:rPr>
        <w:t>.</w:t>
      </w:r>
      <w:r w:rsidR="00550D1B">
        <w:rPr>
          <w:rFonts w:ascii="Arial" w:hAnsi="Arial" w:cs="Arial"/>
          <w:sz w:val="24"/>
          <w:szCs w:val="24"/>
        </w:rPr>
        <w:t xml:space="preserve"> </w:t>
      </w:r>
    </w:p>
    <w:p w14:paraId="5F6EF1DD" w14:textId="77777777" w:rsidR="002B3B6E" w:rsidRDefault="002B3B6E" w:rsidP="004C7D1F">
      <w:pPr>
        <w:spacing w:line="480" w:lineRule="auto"/>
        <w:rPr>
          <w:rFonts w:ascii="Arial" w:hAnsi="Arial" w:cs="Arial"/>
          <w:b/>
          <w:sz w:val="24"/>
          <w:szCs w:val="24"/>
        </w:rPr>
      </w:pPr>
      <w:r w:rsidRPr="00F263BC">
        <w:rPr>
          <w:rFonts w:ascii="Arial" w:hAnsi="Arial" w:cs="Arial"/>
          <w:b/>
          <w:sz w:val="24"/>
          <w:szCs w:val="24"/>
        </w:rPr>
        <w:t>Resultados</w:t>
      </w:r>
    </w:p>
    <w:p w14:paraId="73EA1BE6" w14:textId="4C7677AE" w:rsidR="005F7F79" w:rsidRPr="005F7F79" w:rsidRDefault="005F7F79" w:rsidP="005F7F79">
      <w:pPr>
        <w:spacing w:line="480" w:lineRule="auto"/>
        <w:jc w:val="both"/>
        <w:rPr>
          <w:rFonts w:ascii="Arial" w:hAnsi="Arial" w:cs="Arial"/>
          <w:sz w:val="24"/>
          <w:szCs w:val="24"/>
        </w:rPr>
      </w:pPr>
      <w:r w:rsidRPr="005F7F79">
        <w:rPr>
          <w:rFonts w:ascii="Arial" w:hAnsi="Arial" w:cs="Arial"/>
          <w:sz w:val="24"/>
          <w:szCs w:val="24"/>
        </w:rPr>
        <w:t xml:space="preserve">La </w:t>
      </w:r>
      <w:r w:rsidR="003F1EC6">
        <w:rPr>
          <w:rFonts w:ascii="Arial" w:hAnsi="Arial" w:cs="Arial"/>
          <w:sz w:val="24"/>
          <w:szCs w:val="24"/>
        </w:rPr>
        <w:t>distribución</w:t>
      </w:r>
      <w:r w:rsidR="003F1EC6" w:rsidRPr="005F7F79">
        <w:rPr>
          <w:rFonts w:ascii="Arial" w:hAnsi="Arial" w:cs="Arial"/>
          <w:sz w:val="24"/>
          <w:szCs w:val="24"/>
        </w:rPr>
        <w:t xml:space="preserve"> </w:t>
      </w:r>
      <w:r w:rsidRPr="005F7F79">
        <w:rPr>
          <w:rFonts w:ascii="Arial" w:hAnsi="Arial" w:cs="Arial"/>
          <w:sz w:val="24"/>
          <w:szCs w:val="24"/>
        </w:rPr>
        <w:t xml:space="preserve">espacial de la precipitación media anual de la cuenca </w:t>
      </w:r>
      <w:r w:rsidR="00ED54A4">
        <w:rPr>
          <w:rFonts w:ascii="Arial" w:hAnsi="Arial" w:cs="Arial"/>
          <w:sz w:val="24"/>
          <w:szCs w:val="24"/>
        </w:rPr>
        <w:t xml:space="preserve">del </w:t>
      </w:r>
      <w:r w:rsidR="004E593B">
        <w:rPr>
          <w:rFonts w:ascii="Arial" w:hAnsi="Arial" w:cs="Arial"/>
          <w:sz w:val="24"/>
          <w:szCs w:val="24"/>
        </w:rPr>
        <w:t>río</w:t>
      </w:r>
      <w:r w:rsidR="00ED54A4">
        <w:rPr>
          <w:rFonts w:ascii="Arial" w:hAnsi="Arial" w:cs="Arial"/>
          <w:sz w:val="24"/>
          <w:szCs w:val="24"/>
        </w:rPr>
        <w:t xml:space="preserve"> </w:t>
      </w:r>
      <w:r w:rsidRPr="005F7F79">
        <w:rPr>
          <w:rFonts w:ascii="Arial" w:hAnsi="Arial" w:cs="Arial"/>
          <w:sz w:val="24"/>
          <w:szCs w:val="24"/>
        </w:rPr>
        <w:t>Conchos, durante el período completo de estudio 1961-2008, muestra mayor precipitación en la zona suroeste de la cuenca (Fig</w:t>
      </w:r>
      <w:r>
        <w:rPr>
          <w:rFonts w:ascii="Arial" w:hAnsi="Arial" w:cs="Arial"/>
          <w:sz w:val="24"/>
          <w:szCs w:val="24"/>
        </w:rPr>
        <w:t>.</w:t>
      </w:r>
      <w:r w:rsidRPr="005F7F79">
        <w:rPr>
          <w:rFonts w:ascii="Arial" w:hAnsi="Arial" w:cs="Arial"/>
          <w:sz w:val="24"/>
          <w:szCs w:val="24"/>
        </w:rPr>
        <w:t xml:space="preserve"> </w:t>
      </w:r>
      <w:r w:rsidR="00C31170">
        <w:rPr>
          <w:rFonts w:ascii="Arial" w:hAnsi="Arial" w:cs="Arial"/>
          <w:sz w:val="24"/>
          <w:szCs w:val="24"/>
        </w:rPr>
        <w:t>3</w:t>
      </w:r>
      <w:r w:rsidRPr="005F7F79">
        <w:rPr>
          <w:rFonts w:ascii="Arial" w:hAnsi="Arial" w:cs="Arial"/>
          <w:sz w:val="24"/>
          <w:szCs w:val="24"/>
        </w:rPr>
        <w:t>). La zona más lluviosa, con valores entre 600 y 800 mm anuales, corresponde a la región montañosa (Fig</w:t>
      </w:r>
      <w:r>
        <w:rPr>
          <w:rFonts w:ascii="Arial" w:hAnsi="Arial" w:cs="Arial"/>
          <w:sz w:val="24"/>
          <w:szCs w:val="24"/>
        </w:rPr>
        <w:t>.</w:t>
      </w:r>
      <w:r w:rsidRPr="005F7F79">
        <w:rPr>
          <w:rFonts w:ascii="Arial" w:hAnsi="Arial" w:cs="Arial"/>
          <w:sz w:val="24"/>
          <w:szCs w:val="24"/>
        </w:rPr>
        <w:t xml:space="preserve"> 1). Se identifica un gradiente en la precipitación promedio que decrece hacia el sureste. En la zona central, parte baja, de la cuenca se observan </w:t>
      </w:r>
      <w:r w:rsidRPr="005F7F79">
        <w:rPr>
          <w:rFonts w:ascii="Arial" w:hAnsi="Arial" w:cs="Arial"/>
          <w:sz w:val="24"/>
          <w:szCs w:val="24"/>
        </w:rPr>
        <w:lastRenderedPageBreak/>
        <w:t>valores alrededor de los 400 mm por año, lo mismo que en la zona entre 29 y 31°N. La extensión más árida de la cuenca es la región más al norte con valores alrededor de los 300 mm.</w:t>
      </w:r>
    </w:p>
    <w:p w14:paraId="773D29E8" w14:textId="1F3B19A1" w:rsidR="005F7F79" w:rsidRPr="005F7F79" w:rsidRDefault="005F7F79" w:rsidP="005F7F79">
      <w:pPr>
        <w:spacing w:line="480" w:lineRule="auto"/>
        <w:jc w:val="both"/>
        <w:rPr>
          <w:rFonts w:ascii="Arial" w:hAnsi="Arial" w:cs="Arial"/>
          <w:sz w:val="24"/>
          <w:szCs w:val="24"/>
        </w:rPr>
      </w:pPr>
      <w:r w:rsidRPr="005F7F79">
        <w:rPr>
          <w:rFonts w:ascii="Arial" w:hAnsi="Arial" w:cs="Arial"/>
          <w:sz w:val="24"/>
          <w:szCs w:val="24"/>
        </w:rPr>
        <w:t>El ciclo medio anual de precipitación, integrado para la cuenca (Fig</w:t>
      </w:r>
      <w:r>
        <w:rPr>
          <w:rFonts w:ascii="Arial" w:hAnsi="Arial" w:cs="Arial"/>
          <w:sz w:val="24"/>
          <w:szCs w:val="24"/>
        </w:rPr>
        <w:t>.</w:t>
      </w:r>
      <w:r w:rsidRPr="005F7F79">
        <w:rPr>
          <w:rFonts w:ascii="Arial" w:hAnsi="Arial" w:cs="Arial"/>
          <w:sz w:val="24"/>
          <w:szCs w:val="24"/>
        </w:rPr>
        <w:t xml:space="preserve"> </w:t>
      </w:r>
      <w:r w:rsidR="00C31170">
        <w:rPr>
          <w:rFonts w:ascii="Arial" w:hAnsi="Arial" w:cs="Arial"/>
          <w:sz w:val="24"/>
          <w:szCs w:val="24"/>
        </w:rPr>
        <w:t>4</w:t>
      </w:r>
      <w:r w:rsidRPr="005F7F79">
        <w:rPr>
          <w:rFonts w:ascii="Arial" w:hAnsi="Arial" w:cs="Arial"/>
          <w:sz w:val="24"/>
          <w:szCs w:val="24"/>
        </w:rPr>
        <w:t xml:space="preserve">), muestra un tipo de precipitación monzónica. Donde se aprecia una diferencia </w:t>
      </w:r>
      <w:ins w:id="55" w:author="Mateos Farfan Efrain" w:date="2017-07-17T10:41:00Z">
        <w:r w:rsidR="004B3BE7">
          <w:rPr>
            <w:rFonts w:ascii="Arial" w:hAnsi="Arial" w:cs="Arial"/>
            <w:sz w:val="24"/>
            <w:szCs w:val="24"/>
          </w:rPr>
          <w:t>evidente</w:t>
        </w:r>
      </w:ins>
      <w:del w:id="56" w:author="Mateos Farfan Efrain" w:date="2017-07-17T10:41:00Z">
        <w:r w:rsidRPr="005F7F79" w:rsidDel="004B3BE7">
          <w:rPr>
            <w:rFonts w:ascii="Arial" w:hAnsi="Arial" w:cs="Arial"/>
            <w:sz w:val="24"/>
            <w:szCs w:val="24"/>
          </w:rPr>
          <w:delText>significativa</w:delText>
        </w:r>
      </w:del>
      <w:r w:rsidRPr="005F7F79">
        <w:rPr>
          <w:rFonts w:ascii="Arial" w:hAnsi="Arial" w:cs="Arial"/>
          <w:sz w:val="24"/>
          <w:szCs w:val="24"/>
        </w:rPr>
        <w:t xml:space="preserve"> entre los meses más secos (noviembre a mayo) y los más húmedos (junio a octubre). La precipitación, en los meses secos, no rebasa los 0.5 mm/día mientras que, en los húmedos la precipitación ronda de 1 a 3 mm/día. Los meses más lluviosos (julio, agosto y septiembre) es consistente con la época del monzón mexicano o de Norteamérica re</w:t>
      </w:r>
      <w:r w:rsidR="00F04AE1">
        <w:rPr>
          <w:rFonts w:ascii="Arial" w:hAnsi="Arial" w:cs="Arial"/>
          <w:sz w:val="24"/>
          <w:szCs w:val="24"/>
        </w:rPr>
        <w:t>portado en estudios previos (Higgins y Gochis, 2007, Gochis et al., 2007)</w:t>
      </w:r>
      <w:r w:rsidRPr="005F7F79">
        <w:rPr>
          <w:rFonts w:ascii="Arial" w:hAnsi="Arial" w:cs="Arial"/>
          <w:sz w:val="24"/>
          <w:szCs w:val="24"/>
        </w:rPr>
        <w:t>.</w:t>
      </w:r>
    </w:p>
    <w:p w14:paraId="61F255BB" w14:textId="6D94EE8D" w:rsidR="005F7F79" w:rsidRDefault="005F7F79" w:rsidP="005F7F79">
      <w:pPr>
        <w:spacing w:line="480" w:lineRule="auto"/>
        <w:jc w:val="center"/>
        <w:rPr>
          <w:rFonts w:ascii="Arial" w:hAnsi="Arial" w:cs="Arial"/>
          <w:sz w:val="24"/>
          <w:szCs w:val="24"/>
        </w:rPr>
      </w:pPr>
      <w:r>
        <w:rPr>
          <w:noProof/>
          <w:lang w:val="es-MX" w:eastAsia="es-MX"/>
        </w:rPr>
        <w:drawing>
          <wp:inline distT="0" distB="0" distL="0" distR="0" wp14:anchorId="3DC3F91E" wp14:editId="7B84CD9A">
            <wp:extent cx="3657600" cy="3657600"/>
            <wp:effectExtent l="0" t="0" r="0" b="0"/>
            <wp:docPr id="11" name="Imagen 11" descr="C:\Users\mmmontero\AppData\Local\Microsoft\Windows\INetCache\Content.Word\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montero\AppData\Local\Microsoft\Windows\INetCache\Content.Word\Fi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144B30D8" w14:textId="4F356102" w:rsidR="00487161" w:rsidRDefault="00487161" w:rsidP="005F7F79">
      <w:pPr>
        <w:spacing w:line="480" w:lineRule="auto"/>
        <w:rPr>
          <w:rFonts w:ascii="Arial" w:hAnsi="Arial" w:cs="Arial"/>
          <w:sz w:val="24"/>
          <w:szCs w:val="24"/>
        </w:rPr>
      </w:pPr>
      <w:r>
        <w:rPr>
          <w:rFonts w:ascii="Arial" w:hAnsi="Arial" w:cs="Arial"/>
          <w:sz w:val="24"/>
          <w:szCs w:val="24"/>
        </w:rPr>
        <w:t>Fig</w:t>
      </w:r>
      <w:r w:rsidR="00C31170">
        <w:rPr>
          <w:rFonts w:ascii="Arial" w:hAnsi="Arial" w:cs="Arial"/>
          <w:sz w:val="24"/>
          <w:szCs w:val="24"/>
        </w:rPr>
        <w:t>. 3</w:t>
      </w:r>
      <w:r>
        <w:rPr>
          <w:rFonts w:ascii="Arial" w:hAnsi="Arial" w:cs="Arial"/>
          <w:sz w:val="24"/>
          <w:szCs w:val="24"/>
        </w:rPr>
        <w:t>. Precipitación media anual (mm) en la cuenca del río Conchos.</w:t>
      </w:r>
    </w:p>
    <w:p w14:paraId="239D96ED" w14:textId="736FF070" w:rsidR="00487161" w:rsidRDefault="005F7F79" w:rsidP="006827D5">
      <w:pPr>
        <w:spacing w:line="480" w:lineRule="auto"/>
        <w:rPr>
          <w:rFonts w:ascii="Arial" w:hAnsi="Arial" w:cs="Arial"/>
          <w:sz w:val="24"/>
          <w:szCs w:val="24"/>
        </w:rPr>
      </w:pPr>
      <w:r>
        <w:rPr>
          <w:noProof/>
          <w:lang w:val="es-MX" w:eastAsia="es-MX"/>
        </w:rPr>
        <w:lastRenderedPageBreak/>
        <w:drawing>
          <wp:inline distT="0" distB="0" distL="0" distR="0" wp14:anchorId="04984368" wp14:editId="15B73DEF">
            <wp:extent cx="5400040" cy="1588247"/>
            <wp:effectExtent l="0" t="0" r="0" b="0"/>
            <wp:docPr id="13" name="Imagen 13" descr="C:\Users\mmmontero\AppData\Local\Microsoft\Windows\INetCache\Content.Word\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montero\AppData\Local\Microsoft\Windows\INetCache\Content.Word\Fig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588247"/>
                    </a:xfrm>
                    <a:prstGeom prst="rect">
                      <a:avLst/>
                    </a:prstGeom>
                    <a:noFill/>
                    <a:ln>
                      <a:noFill/>
                    </a:ln>
                  </pic:spPr>
                </pic:pic>
              </a:graphicData>
            </a:graphic>
          </wp:inline>
        </w:drawing>
      </w:r>
    </w:p>
    <w:p w14:paraId="6FB3CE5F" w14:textId="40E5294E" w:rsidR="00F4164F" w:rsidRDefault="00487161" w:rsidP="004C7D1F">
      <w:pPr>
        <w:spacing w:line="480" w:lineRule="auto"/>
        <w:jc w:val="both"/>
        <w:rPr>
          <w:rFonts w:ascii="Arial" w:hAnsi="Arial" w:cs="Arial"/>
          <w:sz w:val="24"/>
          <w:szCs w:val="24"/>
        </w:rPr>
      </w:pPr>
      <w:r>
        <w:rPr>
          <w:rFonts w:ascii="Arial" w:hAnsi="Arial" w:cs="Arial"/>
          <w:sz w:val="24"/>
          <w:szCs w:val="24"/>
        </w:rPr>
        <w:t>Fig</w:t>
      </w:r>
      <w:r w:rsidR="005F7F79">
        <w:rPr>
          <w:rFonts w:ascii="Arial" w:hAnsi="Arial" w:cs="Arial"/>
          <w:sz w:val="24"/>
          <w:szCs w:val="24"/>
        </w:rPr>
        <w:t>.</w:t>
      </w:r>
      <w:r>
        <w:rPr>
          <w:rFonts w:ascii="Arial" w:hAnsi="Arial" w:cs="Arial"/>
          <w:sz w:val="24"/>
          <w:szCs w:val="24"/>
        </w:rPr>
        <w:t xml:space="preserve"> </w:t>
      </w:r>
      <w:r w:rsidR="00C31170">
        <w:rPr>
          <w:rFonts w:ascii="Arial" w:hAnsi="Arial" w:cs="Arial"/>
          <w:sz w:val="24"/>
          <w:szCs w:val="24"/>
        </w:rPr>
        <w:t>4</w:t>
      </w:r>
      <w:r w:rsidR="00F4164F">
        <w:rPr>
          <w:rFonts w:ascii="Arial" w:hAnsi="Arial" w:cs="Arial"/>
          <w:sz w:val="24"/>
          <w:szCs w:val="24"/>
        </w:rPr>
        <w:t>. Ciclo medio anual de precipitación</w:t>
      </w:r>
      <w:r>
        <w:rPr>
          <w:rFonts w:ascii="Arial" w:hAnsi="Arial" w:cs="Arial"/>
          <w:sz w:val="24"/>
          <w:szCs w:val="24"/>
        </w:rPr>
        <w:t xml:space="preserve"> (mm/día) en la cuenca del río Conchos.</w:t>
      </w:r>
    </w:p>
    <w:p w14:paraId="26A1767D" w14:textId="4C28FBC8" w:rsidR="006827D5" w:rsidRPr="006827D5" w:rsidRDefault="006827D5" w:rsidP="006827D5">
      <w:pPr>
        <w:spacing w:line="480" w:lineRule="auto"/>
        <w:jc w:val="both"/>
        <w:rPr>
          <w:rFonts w:ascii="Arial" w:hAnsi="Arial" w:cs="Arial"/>
          <w:sz w:val="24"/>
          <w:szCs w:val="24"/>
        </w:rPr>
      </w:pPr>
      <w:r w:rsidRPr="006827D5">
        <w:rPr>
          <w:rFonts w:ascii="Arial" w:hAnsi="Arial" w:cs="Arial"/>
          <w:sz w:val="24"/>
          <w:szCs w:val="24"/>
        </w:rPr>
        <w:t>La anomalía de precipitación mensual (Fig</w:t>
      </w:r>
      <w:r>
        <w:rPr>
          <w:rFonts w:ascii="Arial" w:hAnsi="Arial" w:cs="Arial"/>
          <w:sz w:val="24"/>
          <w:szCs w:val="24"/>
        </w:rPr>
        <w:t>.</w:t>
      </w:r>
      <w:r w:rsidRPr="006827D5">
        <w:rPr>
          <w:rFonts w:ascii="Arial" w:hAnsi="Arial" w:cs="Arial"/>
          <w:sz w:val="24"/>
          <w:szCs w:val="24"/>
        </w:rPr>
        <w:t xml:space="preserve"> </w:t>
      </w:r>
      <w:r w:rsidR="00C31170">
        <w:rPr>
          <w:rFonts w:ascii="Arial" w:hAnsi="Arial" w:cs="Arial"/>
          <w:sz w:val="24"/>
          <w:szCs w:val="24"/>
        </w:rPr>
        <w:t>5</w:t>
      </w:r>
      <w:r w:rsidRPr="006827D5">
        <w:rPr>
          <w:rFonts w:ascii="Arial" w:hAnsi="Arial" w:cs="Arial"/>
          <w:sz w:val="24"/>
          <w:szCs w:val="24"/>
        </w:rPr>
        <w:t>a), muestra</w:t>
      </w:r>
      <w:ins w:id="57" w:author="Mateos Farfan Efrain" w:date="2017-07-18T16:27:00Z">
        <w:r w:rsidR="00643496">
          <w:rPr>
            <w:rFonts w:ascii="Arial" w:hAnsi="Arial" w:cs="Arial"/>
            <w:sz w:val="24"/>
            <w:szCs w:val="24"/>
          </w:rPr>
          <w:t xml:space="preserve"> cinco eventos</w:t>
        </w:r>
      </w:ins>
      <w:ins w:id="58" w:author="Mateos Farfan Efrain" w:date="2017-07-18T16:28:00Z">
        <w:r w:rsidR="00E87652">
          <w:rPr>
            <w:rFonts w:ascii="Arial" w:hAnsi="Arial" w:cs="Arial"/>
            <w:sz w:val="24"/>
            <w:szCs w:val="24"/>
          </w:rPr>
          <w:t>, para el periodo antiguo (</w:t>
        </w:r>
      </w:ins>
      <w:ins w:id="59" w:author="Mateos Farfan Efrain" w:date="2017-07-18T16:29:00Z">
        <w:r w:rsidR="00E87652">
          <w:rPr>
            <w:rFonts w:ascii="Arial" w:hAnsi="Arial" w:cs="Arial"/>
            <w:sz w:val="24"/>
            <w:szCs w:val="24"/>
          </w:rPr>
          <w:t>1961-1984</w:t>
        </w:r>
      </w:ins>
      <w:ins w:id="60" w:author="Mateos Farfan Efrain" w:date="2017-07-18T16:28:00Z">
        <w:r w:rsidR="00E87652">
          <w:rPr>
            <w:rFonts w:ascii="Arial" w:hAnsi="Arial" w:cs="Arial"/>
            <w:sz w:val="24"/>
            <w:szCs w:val="24"/>
          </w:rPr>
          <w:t>)</w:t>
        </w:r>
      </w:ins>
      <w:del w:id="61" w:author="Mateos Farfan Efrain" w:date="2017-07-18T16:27:00Z">
        <w:r w:rsidRPr="006827D5" w:rsidDel="00643496">
          <w:rPr>
            <w:rFonts w:ascii="Arial" w:hAnsi="Arial" w:cs="Arial"/>
            <w:sz w:val="24"/>
            <w:szCs w:val="24"/>
          </w:rPr>
          <w:delText xml:space="preserve"> mayores</w:delText>
        </w:r>
      </w:del>
      <w:r w:rsidRPr="006827D5">
        <w:rPr>
          <w:rFonts w:ascii="Arial" w:hAnsi="Arial" w:cs="Arial"/>
          <w:sz w:val="24"/>
          <w:szCs w:val="24"/>
        </w:rPr>
        <w:t xml:space="preserve">, </w:t>
      </w:r>
      <w:ins w:id="62" w:author="Mateos Farfan Efrain" w:date="2017-07-18T16:30:00Z">
        <w:r w:rsidR="00E87652">
          <w:rPr>
            <w:rFonts w:ascii="Arial" w:hAnsi="Arial" w:cs="Arial"/>
            <w:sz w:val="24"/>
            <w:szCs w:val="24"/>
          </w:rPr>
          <w:t>de anomalías superiores a los 2.5 mm/día</w:t>
        </w:r>
      </w:ins>
      <w:ins w:id="63" w:author="Mateos Farfan Efrain" w:date="2017-07-18T16:33:00Z">
        <w:r w:rsidR="00E87652">
          <w:rPr>
            <w:rFonts w:ascii="Arial" w:hAnsi="Arial" w:cs="Arial"/>
            <w:sz w:val="24"/>
            <w:szCs w:val="24"/>
          </w:rPr>
          <w:t>,</w:t>
        </w:r>
      </w:ins>
      <w:ins w:id="64" w:author="Mateos Farfan Efrain" w:date="2017-07-18T16:30:00Z">
        <w:r w:rsidR="00E87652">
          <w:rPr>
            <w:rFonts w:ascii="Arial" w:hAnsi="Arial" w:cs="Arial"/>
            <w:sz w:val="24"/>
            <w:szCs w:val="24"/>
          </w:rPr>
          <w:t xml:space="preserve"> mientras que en el</w:t>
        </w:r>
      </w:ins>
      <w:ins w:id="65" w:author="Mateos Farfan Efrain" w:date="2017-07-18T16:31:00Z">
        <w:r w:rsidR="00E87652">
          <w:rPr>
            <w:rFonts w:ascii="Arial" w:hAnsi="Arial" w:cs="Arial"/>
            <w:sz w:val="24"/>
            <w:szCs w:val="24"/>
          </w:rPr>
          <w:t xml:space="preserve"> </w:t>
        </w:r>
      </w:ins>
      <w:ins w:id="66" w:author="Mateos Farfan Efrain" w:date="2017-07-18T16:30:00Z">
        <w:r w:rsidR="00E87652">
          <w:rPr>
            <w:rFonts w:ascii="Arial" w:hAnsi="Arial" w:cs="Arial"/>
            <w:sz w:val="24"/>
            <w:szCs w:val="24"/>
          </w:rPr>
          <w:t>per</w:t>
        </w:r>
      </w:ins>
      <w:ins w:id="67" w:author="Mateos Farfan Efrain" w:date="2017-07-18T16:31:00Z">
        <w:r w:rsidR="00E87652">
          <w:rPr>
            <w:rFonts w:ascii="Arial" w:hAnsi="Arial" w:cs="Arial"/>
            <w:sz w:val="24"/>
            <w:szCs w:val="24"/>
          </w:rPr>
          <w:t>iodo reciente</w:t>
        </w:r>
      </w:ins>
      <w:ins w:id="68" w:author="Mateos Farfan Efrain" w:date="2017-07-18T16:32:00Z">
        <w:r w:rsidR="00E87652">
          <w:rPr>
            <w:rFonts w:ascii="Arial" w:hAnsi="Arial" w:cs="Arial"/>
            <w:sz w:val="24"/>
            <w:szCs w:val="24"/>
          </w:rPr>
          <w:t xml:space="preserve"> (1985-2008)</w:t>
        </w:r>
      </w:ins>
      <w:ins w:id="69" w:author="Mateos Farfan Efrain" w:date="2017-07-18T16:31:00Z">
        <w:r w:rsidR="00E87652">
          <w:rPr>
            <w:rFonts w:ascii="Arial" w:hAnsi="Arial" w:cs="Arial"/>
            <w:sz w:val="24"/>
            <w:szCs w:val="24"/>
          </w:rPr>
          <w:t xml:space="preserve"> sólo uno.</w:t>
        </w:r>
      </w:ins>
      <w:del w:id="70" w:author="Mateos Farfan Efrain" w:date="2017-07-18T16:32:00Z">
        <w:r w:rsidRPr="006827D5" w:rsidDel="00E87652">
          <w:rPr>
            <w:rFonts w:ascii="Arial" w:hAnsi="Arial" w:cs="Arial"/>
            <w:sz w:val="24"/>
            <w:szCs w:val="24"/>
          </w:rPr>
          <w:delText xml:space="preserve">en magnitud y frecuencia, anomalías </w:delText>
        </w:r>
        <w:commentRangeStart w:id="71"/>
        <w:r w:rsidRPr="006827D5" w:rsidDel="00E87652">
          <w:rPr>
            <w:rFonts w:ascii="Arial" w:hAnsi="Arial" w:cs="Arial"/>
            <w:sz w:val="24"/>
            <w:szCs w:val="24"/>
          </w:rPr>
          <w:delText>extremas</w:delText>
        </w:r>
        <w:commentRangeEnd w:id="71"/>
        <w:r w:rsidR="00C41EE4" w:rsidDel="00E87652">
          <w:rPr>
            <w:rStyle w:val="Refdecomentario"/>
          </w:rPr>
          <w:commentReference w:id="71"/>
        </w:r>
        <w:r w:rsidRPr="006827D5" w:rsidDel="00E87652">
          <w:rPr>
            <w:rFonts w:ascii="Arial" w:hAnsi="Arial" w:cs="Arial"/>
            <w:sz w:val="24"/>
            <w:szCs w:val="24"/>
          </w:rPr>
          <w:delText xml:space="preserve"> (alrededor de la magnitud de máxima precipitación climatológica), tanto po</w:delText>
        </w:r>
        <w:r w:rsidR="00790322" w:rsidDel="00E87652">
          <w:rPr>
            <w:rFonts w:ascii="Arial" w:hAnsi="Arial" w:cs="Arial"/>
            <w:sz w:val="24"/>
            <w:szCs w:val="24"/>
          </w:rPr>
          <w:delText>sitivas como negativas,</w:delText>
        </w:r>
      </w:del>
      <w:r w:rsidR="00790322">
        <w:rPr>
          <w:rFonts w:ascii="Arial" w:hAnsi="Arial" w:cs="Arial"/>
          <w:sz w:val="24"/>
          <w:szCs w:val="24"/>
        </w:rPr>
        <w:t xml:space="preserve"> </w:t>
      </w:r>
      <w:ins w:id="72" w:author="Mateos Farfan Efrain" w:date="2017-07-18T16:34:00Z">
        <w:r w:rsidR="00E87652">
          <w:rPr>
            <w:rFonts w:ascii="Arial" w:hAnsi="Arial" w:cs="Arial"/>
            <w:sz w:val="24"/>
            <w:szCs w:val="24"/>
          </w:rPr>
          <w:t>En el periodo antiguo, se observa un evento con anomalía inferior a los -2.</w:t>
        </w:r>
      </w:ins>
      <w:ins w:id="73" w:author="Mateos Farfan Efrain" w:date="2017-07-18T16:35:00Z">
        <w:r w:rsidR="00E87652">
          <w:rPr>
            <w:rFonts w:ascii="Arial" w:hAnsi="Arial" w:cs="Arial"/>
            <w:sz w:val="24"/>
            <w:szCs w:val="24"/>
          </w:rPr>
          <w:t>5 mm/día, y en el periodo reciente ninguno.</w:t>
        </w:r>
      </w:ins>
      <w:del w:id="74" w:author="Mateos Farfan Efrain" w:date="2017-07-18T16:35:00Z">
        <w:r w:rsidR="00790322" w:rsidDel="00E87652">
          <w:rPr>
            <w:rFonts w:ascii="Arial" w:hAnsi="Arial" w:cs="Arial"/>
            <w:sz w:val="24"/>
            <w:szCs w:val="24"/>
          </w:rPr>
          <w:delText>en el</w:delText>
        </w:r>
        <w:r w:rsidRPr="006827D5" w:rsidDel="00E87652">
          <w:rPr>
            <w:rFonts w:ascii="Arial" w:hAnsi="Arial" w:cs="Arial"/>
            <w:sz w:val="24"/>
            <w:szCs w:val="24"/>
          </w:rPr>
          <w:delText xml:space="preserve"> periodo </w:delText>
        </w:r>
        <w:r w:rsidR="00790322" w:rsidDel="00E87652">
          <w:rPr>
            <w:rFonts w:ascii="Arial" w:hAnsi="Arial" w:cs="Arial"/>
            <w:sz w:val="24"/>
            <w:szCs w:val="24"/>
          </w:rPr>
          <w:delText xml:space="preserve">antiguo </w:delText>
        </w:r>
        <w:r w:rsidRPr="006827D5" w:rsidDel="00E87652">
          <w:rPr>
            <w:rFonts w:ascii="Arial" w:hAnsi="Arial" w:cs="Arial"/>
            <w:sz w:val="24"/>
            <w:szCs w:val="24"/>
          </w:rPr>
          <w:delText xml:space="preserve">(1961-1984) que en el </w:delText>
        </w:r>
        <w:r w:rsidR="00790322" w:rsidDel="00E87652">
          <w:rPr>
            <w:rFonts w:ascii="Arial" w:hAnsi="Arial" w:cs="Arial"/>
            <w:sz w:val="24"/>
            <w:szCs w:val="24"/>
          </w:rPr>
          <w:delText>reciente</w:delText>
        </w:r>
        <w:r w:rsidRPr="006827D5" w:rsidDel="00E87652">
          <w:rPr>
            <w:rFonts w:ascii="Arial" w:hAnsi="Arial" w:cs="Arial"/>
            <w:sz w:val="24"/>
            <w:szCs w:val="24"/>
          </w:rPr>
          <w:delText xml:space="preserve"> (1985-2008).</w:delText>
        </w:r>
      </w:del>
      <w:r w:rsidR="00E87652">
        <w:rPr>
          <w:rFonts w:ascii="Arial" w:hAnsi="Arial" w:cs="Arial"/>
          <w:sz w:val="24"/>
          <w:szCs w:val="24"/>
        </w:rPr>
        <w:t xml:space="preserve"> Sin embargo, estas observaciones </w:t>
      </w:r>
      <w:r w:rsidR="00544D36">
        <w:rPr>
          <w:rFonts w:ascii="Arial" w:hAnsi="Arial" w:cs="Arial"/>
          <w:sz w:val="24"/>
          <w:szCs w:val="24"/>
        </w:rPr>
        <w:t>no hacen evidente un cambio en el patrón de precipitación para la cuenca.</w:t>
      </w:r>
      <w:r w:rsidRPr="006827D5">
        <w:rPr>
          <w:rFonts w:ascii="Arial" w:hAnsi="Arial" w:cs="Arial"/>
          <w:sz w:val="24"/>
          <w:szCs w:val="24"/>
        </w:rPr>
        <w:t xml:space="preserve"> </w:t>
      </w:r>
      <w:del w:id="75" w:author="Mateos Farfan Efrain" w:date="2017-07-18T16:38:00Z">
        <w:r w:rsidRPr="006827D5" w:rsidDel="00F56DCA">
          <w:rPr>
            <w:rFonts w:ascii="Arial" w:hAnsi="Arial" w:cs="Arial"/>
            <w:sz w:val="24"/>
            <w:szCs w:val="24"/>
          </w:rPr>
          <w:delText xml:space="preserve">Lo que indica un posible cambio en el patrón de precipitación </w:delText>
        </w:r>
        <w:commentRangeStart w:id="76"/>
        <w:r w:rsidRPr="006827D5" w:rsidDel="00F56DCA">
          <w:rPr>
            <w:rFonts w:ascii="Arial" w:hAnsi="Arial" w:cs="Arial"/>
            <w:sz w:val="24"/>
            <w:szCs w:val="24"/>
          </w:rPr>
          <w:delText>para ambos periodos</w:delText>
        </w:r>
        <w:commentRangeEnd w:id="76"/>
        <w:r w:rsidR="004D6C47" w:rsidDel="00F56DCA">
          <w:rPr>
            <w:rStyle w:val="Refdecomentario"/>
          </w:rPr>
          <w:commentReference w:id="76"/>
        </w:r>
        <w:r w:rsidRPr="006827D5" w:rsidDel="00F56DCA">
          <w:rPr>
            <w:rFonts w:ascii="Arial" w:hAnsi="Arial" w:cs="Arial"/>
            <w:sz w:val="24"/>
            <w:szCs w:val="24"/>
          </w:rPr>
          <w:delText xml:space="preserve">. </w:delText>
        </w:r>
      </w:del>
      <w:r w:rsidRPr="006827D5">
        <w:rPr>
          <w:rFonts w:ascii="Arial" w:hAnsi="Arial" w:cs="Arial"/>
          <w:sz w:val="24"/>
          <w:szCs w:val="24"/>
        </w:rPr>
        <w:t>Estos cambios se observan claramente en la serie temporal, para el período 1961-2008, del SPI-6 y SPI-12 (Fig</w:t>
      </w:r>
      <w:r>
        <w:rPr>
          <w:rFonts w:ascii="Arial" w:hAnsi="Arial" w:cs="Arial"/>
          <w:sz w:val="24"/>
          <w:szCs w:val="24"/>
        </w:rPr>
        <w:t>.</w:t>
      </w:r>
      <w:r w:rsidR="00C31170">
        <w:rPr>
          <w:rFonts w:ascii="Arial" w:hAnsi="Arial" w:cs="Arial"/>
          <w:sz w:val="24"/>
          <w:szCs w:val="24"/>
        </w:rPr>
        <w:t xml:space="preserve"> 5</w:t>
      </w:r>
      <w:r w:rsidRPr="006827D5">
        <w:rPr>
          <w:rFonts w:ascii="Arial" w:hAnsi="Arial" w:cs="Arial"/>
          <w:sz w:val="24"/>
          <w:szCs w:val="24"/>
        </w:rPr>
        <w:t xml:space="preserve">b y c), en especial el SPI-12. </w:t>
      </w:r>
      <w:del w:id="77" w:author="Mateos Farfan Efrain" w:date="2017-07-17T09:17:00Z">
        <w:r w:rsidRPr="006827D5" w:rsidDel="002F6817">
          <w:rPr>
            <w:rFonts w:ascii="Arial" w:hAnsi="Arial" w:cs="Arial"/>
            <w:sz w:val="24"/>
            <w:szCs w:val="24"/>
          </w:rPr>
          <w:delText>A pesar que</w:delText>
        </w:r>
      </w:del>
      <w:ins w:id="78" w:author="Mateos Farfan Efrain" w:date="2017-07-17T09:17:00Z">
        <w:r w:rsidR="002F6817" w:rsidRPr="006827D5">
          <w:rPr>
            <w:rFonts w:ascii="Arial" w:hAnsi="Arial" w:cs="Arial"/>
            <w:sz w:val="24"/>
            <w:szCs w:val="24"/>
          </w:rPr>
          <w:t>A pesar de que</w:t>
        </w:r>
      </w:ins>
      <w:r w:rsidRPr="006827D5">
        <w:rPr>
          <w:rFonts w:ascii="Arial" w:hAnsi="Arial" w:cs="Arial"/>
          <w:sz w:val="24"/>
          <w:szCs w:val="24"/>
        </w:rPr>
        <w:t xml:space="preserve"> los valores de la anomalía de precipitación, tanto positiva y negativa, no parecen variar mucho entre ambos períodos. Claramente se observa como en el periodo reciente se incrementa la magnitud</w:t>
      </w:r>
      <w:r w:rsidR="00E7296D">
        <w:rPr>
          <w:rFonts w:ascii="Arial" w:hAnsi="Arial" w:cs="Arial"/>
          <w:sz w:val="24"/>
          <w:szCs w:val="24"/>
        </w:rPr>
        <w:t xml:space="preserve"> (del valor del SPI)</w:t>
      </w:r>
      <w:r w:rsidRPr="006827D5">
        <w:rPr>
          <w:rFonts w:ascii="Arial" w:hAnsi="Arial" w:cs="Arial"/>
          <w:sz w:val="24"/>
          <w:szCs w:val="24"/>
        </w:rPr>
        <w:t xml:space="preserve"> y duración de los periodos</w:t>
      </w:r>
      <w:ins w:id="79" w:author="Mateos Farfan Efrain" w:date="2017-07-19T10:54:00Z">
        <w:r w:rsidR="00FD2F9F">
          <w:rPr>
            <w:rFonts w:ascii="Arial" w:hAnsi="Arial" w:cs="Arial"/>
            <w:sz w:val="24"/>
            <w:szCs w:val="24"/>
          </w:rPr>
          <w:t xml:space="preserve"> (</w:t>
        </w:r>
      </w:ins>
      <w:ins w:id="80" w:author="Mateos Farfan Efrain" w:date="2017-07-19T10:55:00Z">
        <w:r w:rsidR="00FD2F9F">
          <w:rPr>
            <w:rFonts w:ascii="Arial" w:hAnsi="Arial" w:cs="Arial"/>
            <w:sz w:val="24"/>
            <w:szCs w:val="24"/>
          </w:rPr>
          <w:t>consecutivos</w:t>
        </w:r>
      </w:ins>
      <w:ins w:id="81" w:author="Mateos Farfan Efrain" w:date="2017-07-19T10:54:00Z">
        <w:r w:rsidR="00FD2F9F">
          <w:rPr>
            <w:rFonts w:ascii="Arial" w:hAnsi="Arial" w:cs="Arial"/>
            <w:sz w:val="24"/>
            <w:szCs w:val="24"/>
          </w:rPr>
          <w:t>)</w:t>
        </w:r>
      </w:ins>
      <w:r w:rsidRPr="006827D5">
        <w:rPr>
          <w:rFonts w:ascii="Arial" w:hAnsi="Arial" w:cs="Arial"/>
          <w:sz w:val="24"/>
          <w:szCs w:val="24"/>
        </w:rPr>
        <w:t xml:space="preserve"> húmedos y </w:t>
      </w:r>
      <w:r w:rsidR="002E729F">
        <w:rPr>
          <w:rFonts w:ascii="Arial" w:hAnsi="Arial" w:cs="Arial"/>
          <w:sz w:val="24"/>
          <w:szCs w:val="24"/>
        </w:rPr>
        <w:t xml:space="preserve">la duración de los </w:t>
      </w:r>
      <w:r w:rsidRPr="006827D5">
        <w:rPr>
          <w:rFonts w:ascii="Arial" w:hAnsi="Arial" w:cs="Arial"/>
          <w:sz w:val="24"/>
          <w:szCs w:val="24"/>
        </w:rPr>
        <w:t xml:space="preserve">secos en comparación con el periodo antiguo. </w:t>
      </w:r>
      <w:ins w:id="82" w:author="Mateos Farfan Efrain" w:date="2017-07-19T10:56:00Z">
        <w:r w:rsidR="00FD2F9F">
          <w:rPr>
            <w:rFonts w:ascii="Arial" w:hAnsi="Arial" w:cs="Arial"/>
            <w:sz w:val="24"/>
            <w:szCs w:val="24"/>
          </w:rPr>
          <w:t>Esto</w:t>
        </w:r>
      </w:ins>
      <w:ins w:id="83" w:author="Mateos Farfan Efrain" w:date="2017-07-19T10:57:00Z">
        <w:r w:rsidR="00FD2F9F">
          <w:rPr>
            <w:rFonts w:ascii="Arial" w:hAnsi="Arial" w:cs="Arial"/>
            <w:sz w:val="24"/>
            <w:szCs w:val="24"/>
          </w:rPr>
          <w:t>s cambios en los periodos consecutivos en los SPI</w:t>
        </w:r>
      </w:ins>
      <w:del w:id="84" w:author="Mateos Farfan Efrain" w:date="2017-07-19T10:56:00Z">
        <w:r w:rsidRPr="006827D5" w:rsidDel="00FD2F9F">
          <w:rPr>
            <w:rFonts w:ascii="Arial" w:hAnsi="Arial" w:cs="Arial"/>
            <w:sz w:val="24"/>
            <w:szCs w:val="24"/>
          </w:rPr>
          <w:delText>Dado el periodo de tiempo</w:delText>
        </w:r>
      </w:del>
      <w:r w:rsidRPr="006827D5">
        <w:rPr>
          <w:rFonts w:ascii="Arial" w:hAnsi="Arial" w:cs="Arial"/>
          <w:sz w:val="24"/>
          <w:szCs w:val="24"/>
        </w:rPr>
        <w:t xml:space="preserve">, </w:t>
      </w:r>
      <w:ins w:id="85" w:author="Mateos Farfan Efrain" w:date="2017-07-19T10:57:00Z">
        <w:r w:rsidR="00FD2F9F">
          <w:rPr>
            <w:rFonts w:ascii="Arial" w:hAnsi="Arial" w:cs="Arial"/>
            <w:sz w:val="24"/>
            <w:szCs w:val="24"/>
          </w:rPr>
          <w:t>implica</w:t>
        </w:r>
      </w:ins>
      <w:del w:id="86" w:author="Mateos Farfan Efrain" w:date="2017-07-19T10:57:00Z">
        <w:r w:rsidRPr="006827D5" w:rsidDel="00FD2F9F">
          <w:rPr>
            <w:rFonts w:ascii="Arial" w:hAnsi="Arial" w:cs="Arial"/>
            <w:sz w:val="24"/>
            <w:szCs w:val="24"/>
          </w:rPr>
          <w:delText xml:space="preserve">esto </w:delText>
        </w:r>
        <w:r w:rsidR="002E729F" w:rsidDel="00FD2F9F">
          <w:rPr>
            <w:rFonts w:ascii="Arial" w:hAnsi="Arial" w:cs="Arial"/>
            <w:sz w:val="24"/>
            <w:szCs w:val="24"/>
          </w:rPr>
          <w:delText>marca</w:delText>
        </w:r>
      </w:del>
      <w:r w:rsidRPr="006827D5">
        <w:rPr>
          <w:rFonts w:ascii="Arial" w:hAnsi="Arial" w:cs="Arial"/>
          <w:sz w:val="24"/>
          <w:szCs w:val="24"/>
        </w:rPr>
        <w:t xml:space="preserve"> un cambio</w:t>
      </w:r>
      <w:ins w:id="87" w:author="Mateos Farfan Efrain" w:date="2017-07-19T10:58:00Z">
        <w:r w:rsidR="00FD2F9F">
          <w:rPr>
            <w:rFonts w:ascii="Arial" w:hAnsi="Arial" w:cs="Arial"/>
            <w:sz w:val="24"/>
            <w:szCs w:val="24"/>
          </w:rPr>
          <w:t xml:space="preserve"> </w:t>
        </w:r>
      </w:ins>
      <w:del w:id="88" w:author="Mateos Farfan Efrain" w:date="2017-07-19T10:58:00Z">
        <w:r w:rsidRPr="006827D5" w:rsidDel="00FD2F9F">
          <w:rPr>
            <w:rFonts w:ascii="Arial" w:hAnsi="Arial" w:cs="Arial"/>
            <w:sz w:val="24"/>
            <w:szCs w:val="24"/>
          </w:rPr>
          <w:delText xml:space="preserve"> </w:delText>
        </w:r>
        <w:commentRangeStart w:id="89"/>
        <w:r w:rsidRPr="006827D5" w:rsidDel="00FD2F9F">
          <w:rPr>
            <w:rFonts w:ascii="Arial" w:hAnsi="Arial" w:cs="Arial"/>
            <w:sz w:val="24"/>
            <w:szCs w:val="24"/>
          </w:rPr>
          <w:delText>significativo</w:delText>
        </w:r>
        <w:commentRangeEnd w:id="89"/>
        <w:r w:rsidR="00AB78E7" w:rsidDel="00FD2F9F">
          <w:rPr>
            <w:rStyle w:val="Refdecomentario"/>
          </w:rPr>
          <w:commentReference w:id="89"/>
        </w:r>
        <w:r w:rsidRPr="006827D5" w:rsidDel="00FD2F9F">
          <w:rPr>
            <w:rFonts w:ascii="Arial" w:hAnsi="Arial" w:cs="Arial"/>
            <w:sz w:val="24"/>
            <w:szCs w:val="24"/>
          </w:rPr>
          <w:delText xml:space="preserve"> </w:delText>
        </w:r>
      </w:del>
      <w:r w:rsidRPr="006827D5">
        <w:rPr>
          <w:rFonts w:ascii="Arial" w:hAnsi="Arial" w:cs="Arial"/>
          <w:sz w:val="24"/>
          <w:szCs w:val="24"/>
        </w:rPr>
        <w:t>en la forma de precipitar en la región</w:t>
      </w:r>
      <w:ins w:id="90" w:author="Mateos Farfan Efrain" w:date="2017-07-19T10:58:00Z">
        <w:r w:rsidR="00F97D4B">
          <w:rPr>
            <w:rFonts w:ascii="Arial" w:hAnsi="Arial" w:cs="Arial"/>
            <w:sz w:val="24"/>
            <w:szCs w:val="24"/>
          </w:rPr>
          <w:t>,</w:t>
        </w:r>
      </w:ins>
      <w:r w:rsidRPr="006827D5">
        <w:rPr>
          <w:rFonts w:ascii="Arial" w:hAnsi="Arial" w:cs="Arial"/>
          <w:sz w:val="24"/>
          <w:szCs w:val="24"/>
        </w:rPr>
        <w:t xml:space="preserve"> y por lo tanto</w:t>
      </w:r>
      <w:ins w:id="91" w:author="Mateos Farfan Efrain" w:date="2017-07-19T10:58:00Z">
        <w:r w:rsidR="00F97D4B">
          <w:rPr>
            <w:rFonts w:ascii="Arial" w:hAnsi="Arial" w:cs="Arial"/>
            <w:sz w:val="24"/>
            <w:szCs w:val="24"/>
          </w:rPr>
          <w:t>,</w:t>
        </w:r>
      </w:ins>
      <w:r w:rsidRPr="006827D5">
        <w:rPr>
          <w:rFonts w:ascii="Arial" w:hAnsi="Arial" w:cs="Arial"/>
          <w:sz w:val="24"/>
          <w:szCs w:val="24"/>
        </w:rPr>
        <w:t xml:space="preserve"> en el clima de la misma. Además, es importante señalar que este resultado concuerda perfectamente con lo proyectado por el IPCC a nivel regional, en donde se espera que bajo condiciones de</w:t>
      </w:r>
      <w:del w:id="92" w:author="Mateos Farfan Efrain" w:date="2017-07-17T09:17:00Z">
        <w:r w:rsidR="00DE6043" w:rsidDel="002F6817">
          <w:rPr>
            <w:rFonts w:ascii="Arial" w:hAnsi="Arial" w:cs="Arial"/>
            <w:sz w:val="24"/>
            <w:szCs w:val="24"/>
          </w:rPr>
          <w:delText>2</w:delText>
        </w:r>
      </w:del>
      <w:r w:rsidRPr="006827D5">
        <w:rPr>
          <w:rFonts w:ascii="Arial" w:hAnsi="Arial" w:cs="Arial"/>
          <w:sz w:val="24"/>
          <w:szCs w:val="24"/>
        </w:rPr>
        <w:t xml:space="preserve"> cambio climático haya un incremento </w:t>
      </w:r>
      <w:r w:rsidR="00E7296D">
        <w:rPr>
          <w:rFonts w:ascii="Arial" w:hAnsi="Arial" w:cs="Arial"/>
          <w:sz w:val="24"/>
          <w:szCs w:val="24"/>
        </w:rPr>
        <w:lastRenderedPageBreak/>
        <w:t>en los</w:t>
      </w:r>
      <w:r w:rsidRPr="006827D5">
        <w:rPr>
          <w:rFonts w:ascii="Arial" w:hAnsi="Arial" w:cs="Arial"/>
          <w:sz w:val="24"/>
          <w:szCs w:val="24"/>
        </w:rPr>
        <w:t xml:space="preserve"> valores extremos</w:t>
      </w:r>
      <w:del w:id="93" w:author="Mateos Farfan Efrain" w:date="2017-07-19T11:04:00Z">
        <w:r w:rsidRPr="006827D5" w:rsidDel="005B7F43">
          <w:rPr>
            <w:rFonts w:ascii="Arial" w:hAnsi="Arial" w:cs="Arial"/>
            <w:sz w:val="24"/>
            <w:szCs w:val="24"/>
          </w:rPr>
          <w:delText xml:space="preserve"> tal</w:delText>
        </w:r>
      </w:del>
      <w:ins w:id="94" w:author="Mateos Farfan Efrain" w:date="2017-07-19T11:02:00Z">
        <w:r w:rsidR="005B7F43">
          <w:rPr>
            <w:rFonts w:ascii="Arial" w:hAnsi="Arial" w:cs="Arial"/>
            <w:sz w:val="24"/>
            <w:szCs w:val="24"/>
          </w:rPr>
          <w:t>, en</w:t>
        </w:r>
      </w:ins>
      <w:ins w:id="95" w:author="Mateos Farfan Efrain" w:date="2017-07-19T11:03:00Z">
        <w:r w:rsidR="005B7F43">
          <w:rPr>
            <w:rFonts w:ascii="Arial" w:hAnsi="Arial" w:cs="Arial"/>
            <w:sz w:val="24"/>
            <w:szCs w:val="24"/>
          </w:rPr>
          <w:t xml:space="preserve">tendiendo como valores extremos cuando él </w:t>
        </w:r>
      </w:ins>
      <w:ins w:id="96" w:author="Mateos Farfan Efrain" w:date="2017-07-19T11:04:00Z">
        <w:r w:rsidR="005B7F43">
          <w:rPr>
            <w:rFonts w:ascii="Arial" w:hAnsi="Arial" w:cs="Arial"/>
            <w:sz w:val="24"/>
            <w:szCs w:val="24"/>
          </w:rPr>
          <w:t>|</w:t>
        </w:r>
      </w:ins>
      <w:ins w:id="97" w:author="Mateos Farfan Efrain" w:date="2017-07-19T11:03:00Z">
        <w:r w:rsidR="005B7F43">
          <w:rPr>
            <w:rFonts w:ascii="Arial" w:hAnsi="Arial" w:cs="Arial"/>
            <w:sz w:val="24"/>
            <w:szCs w:val="24"/>
          </w:rPr>
          <w:t>SPI</w:t>
        </w:r>
      </w:ins>
      <w:ins w:id="98" w:author="Mateos Farfan Efrain" w:date="2017-07-19T11:04:00Z">
        <w:r w:rsidR="005B7F43">
          <w:rPr>
            <w:rFonts w:ascii="Arial" w:hAnsi="Arial" w:cs="Arial"/>
            <w:sz w:val="24"/>
            <w:szCs w:val="24"/>
          </w:rPr>
          <w:t>|</w:t>
        </w:r>
      </w:ins>
      <w:ins w:id="99" w:author="Mateos Farfan Efrain" w:date="2017-07-19T11:03:00Z">
        <w:r w:rsidR="005B7F43">
          <w:rPr>
            <w:rFonts w:ascii="Arial" w:hAnsi="Arial" w:cs="Arial"/>
            <w:sz w:val="24"/>
            <w:szCs w:val="24"/>
          </w:rPr>
          <w:t xml:space="preserve"> &gt; </w:t>
        </w:r>
      </w:ins>
      <w:ins w:id="100" w:author="Mateos Farfan Efrain" w:date="2017-07-19T11:04:00Z">
        <w:r w:rsidR="005B7F43">
          <w:rPr>
            <w:rFonts w:ascii="Arial" w:hAnsi="Arial" w:cs="Arial"/>
            <w:sz w:val="24"/>
            <w:szCs w:val="24"/>
          </w:rPr>
          <w:t>1.5</w:t>
        </w:r>
      </w:ins>
      <w:ins w:id="101" w:author="Mateos Farfan Efrain" w:date="2017-07-19T11:05:00Z">
        <w:r w:rsidR="005B7F43">
          <w:rPr>
            <w:rFonts w:ascii="Arial" w:hAnsi="Arial" w:cs="Arial"/>
            <w:sz w:val="24"/>
            <w:szCs w:val="24"/>
          </w:rPr>
          <w:t>,</w:t>
        </w:r>
      </w:ins>
      <w:del w:id="102" w:author="Mateos Farfan Efrain" w:date="2017-07-19T11:05:00Z">
        <w:r w:rsidRPr="006827D5" w:rsidDel="005B7F43">
          <w:rPr>
            <w:rFonts w:ascii="Arial" w:hAnsi="Arial" w:cs="Arial"/>
            <w:sz w:val="24"/>
            <w:szCs w:val="24"/>
          </w:rPr>
          <w:delText xml:space="preserve"> y</w:delText>
        </w:r>
      </w:del>
      <w:r w:rsidRPr="006827D5">
        <w:rPr>
          <w:rFonts w:ascii="Arial" w:hAnsi="Arial" w:cs="Arial"/>
          <w:sz w:val="24"/>
          <w:szCs w:val="24"/>
        </w:rPr>
        <w:t xml:space="preserve"> como </w:t>
      </w:r>
      <w:r w:rsidR="00E7296D">
        <w:rPr>
          <w:rFonts w:ascii="Arial" w:hAnsi="Arial" w:cs="Arial"/>
          <w:sz w:val="24"/>
          <w:szCs w:val="24"/>
        </w:rPr>
        <w:t>parece sustentarlo</w:t>
      </w:r>
      <w:r w:rsidRPr="006827D5">
        <w:rPr>
          <w:rFonts w:ascii="Arial" w:hAnsi="Arial" w:cs="Arial"/>
          <w:sz w:val="24"/>
          <w:szCs w:val="24"/>
        </w:rPr>
        <w:t xml:space="preserve"> el presente resultado (IPCC, 2014). </w:t>
      </w:r>
    </w:p>
    <w:p w14:paraId="4D7EF562" w14:textId="128E3B1C" w:rsidR="00C94A4D" w:rsidRDefault="006827D5" w:rsidP="006827D5">
      <w:pPr>
        <w:spacing w:line="480" w:lineRule="auto"/>
        <w:jc w:val="both"/>
        <w:rPr>
          <w:rFonts w:ascii="Arial" w:hAnsi="Arial" w:cs="Arial"/>
          <w:sz w:val="24"/>
          <w:szCs w:val="24"/>
        </w:rPr>
      </w:pPr>
      <w:r w:rsidRPr="006827D5">
        <w:rPr>
          <w:rFonts w:ascii="Arial" w:hAnsi="Arial" w:cs="Arial"/>
          <w:sz w:val="24"/>
          <w:szCs w:val="24"/>
        </w:rPr>
        <w:t xml:space="preserve">En general, como era de esperarse, se muestra una mayor variabilidad en el SPI-6 en comparación al SPI-12, lo cual resulta directamente de la definición del SPI, que al </w:t>
      </w:r>
      <w:r w:rsidR="003F1EC6">
        <w:rPr>
          <w:rFonts w:ascii="Arial" w:hAnsi="Arial" w:cs="Arial"/>
          <w:sz w:val="24"/>
          <w:szCs w:val="24"/>
        </w:rPr>
        <w:t>determinar</w:t>
      </w:r>
      <w:r w:rsidRPr="006827D5">
        <w:rPr>
          <w:rFonts w:ascii="Arial" w:hAnsi="Arial" w:cs="Arial"/>
          <w:sz w:val="24"/>
          <w:szCs w:val="24"/>
        </w:rPr>
        <w:t xml:space="preserve"> medias móviles de mayor tiempo</w:t>
      </w:r>
      <w:r w:rsidR="003F1EC6">
        <w:rPr>
          <w:rFonts w:ascii="Arial" w:hAnsi="Arial" w:cs="Arial"/>
          <w:sz w:val="24"/>
          <w:szCs w:val="24"/>
        </w:rPr>
        <w:t>,</w:t>
      </w:r>
      <w:r w:rsidRPr="006827D5">
        <w:rPr>
          <w:rFonts w:ascii="Arial" w:hAnsi="Arial" w:cs="Arial"/>
          <w:sz w:val="24"/>
          <w:szCs w:val="24"/>
        </w:rPr>
        <w:t xml:space="preserve"> el campo de variación de la variable se suaviza. También destacan los períodos de sequía consecutivos de 1995 a 2003, lo cual concuerda aproximadamente con lo encontrado por Ortega-Gaucin (2013)</w:t>
      </w:r>
      <w:del w:id="103" w:author="Mateos Farfan Efrain" w:date="2017-07-19T11:06:00Z">
        <w:r w:rsidR="003F1EC6" w:rsidDel="00D361CD">
          <w:rPr>
            <w:rFonts w:ascii="Arial" w:hAnsi="Arial" w:cs="Arial"/>
            <w:sz w:val="24"/>
            <w:szCs w:val="24"/>
          </w:rPr>
          <w:delText>,</w:delText>
        </w:r>
        <w:r w:rsidRPr="006827D5" w:rsidDel="00D361CD">
          <w:rPr>
            <w:rFonts w:ascii="Arial" w:hAnsi="Arial" w:cs="Arial"/>
            <w:sz w:val="24"/>
            <w:szCs w:val="24"/>
          </w:rPr>
          <w:delText xml:space="preserve"> señalado anteriormente</w:delText>
        </w:r>
      </w:del>
      <w:r w:rsidRPr="006827D5">
        <w:rPr>
          <w:rFonts w:ascii="Arial" w:hAnsi="Arial" w:cs="Arial"/>
          <w:sz w:val="24"/>
          <w:szCs w:val="24"/>
        </w:rPr>
        <w:t>.</w:t>
      </w:r>
      <w:r w:rsidR="003A4311">
        <w:rPr>
          <w:rFonts w:ascii="Arial" w:hAnsi="Arial" w:cs="Arial"/>
          <w:sz w:val="24"/>
          <w:szCs w:val="24"/>
        </w:rPr>
        <w:t xml:space="preserve"> Como era de esperarse, hay una correspondencia alta entre las series temporales del SPI-</w:t>
      </w:r>
      <w:del w:id="104" w:author="Mateos Farfan Efrain" w:date="2017-07-19T11:07:00Z">
        <w:r w:rsidR="003A4311" w:rsidDel="0053131C">
          <w:rPr>
            <w:rFonts w:ascii="Arial" w:hAnsi="Arial" w:cs="Arial"/>
            <w:sz w:val="24"/>
            <w:szCs w:val="24"/>
          </w:rPr>
          <w:delText>6 y</w:delText>
        </w:r>
      </w:del>
      <w:ins w:id="105" w:author="Mateos Farfan Efrain" w:date="2017-07-19T11:07:00Z">
        <w:r w:rsidR="0053131C">
          <w:rPr>
            <w:rFonts w:ascii="Arial" w:hAnsi="Arial" w:cs="Arial"/>
            <w:sz w:val="24"/>
            <w:szCs w:val="24"/>
          </w:rPr>
          <w:t>6 y</w:t>
        </w:r>
      </w:ins>
      <w:r w:rsidR="003A4311">
        <w:rPr>
          <w:rFonts w:ascii="Arial" w:hAnsi="Arial" w:cs="Arial"/>
          <w:sz w:val="24"/>
          <w:szCs w:val="24"/>
        </w:rPr>
        <w:t xml:space="preserve"> el SPI-12 meses, el coeficiente de correlación de Pearson es de 0.</w:t>
      </w:r>
      <w:commentRangeStart w:id="106"/>
      <w:commentRangeStart w:id="107"/>
      <w:r w:rsidR="003A4311">
        <w:rPr>
          <w:rFonts w:ascii="Arial" w:hAnsi="Arial" w:cs="Arial"/>
          <w:sz w:val="24"/>
          <w:szCs w:val="24"/>
        </w:rPr>
        <w:t>741</w:t>
      </w:r>
      <w:commentRangeEnd w:id="106"/>
      <w:r w:rsidR="002F6817">
        <w:rPr>
          <w:rStyle w:val="Refdecomentario"/>
        </w:rPr>
        <w:commentReference w:id="106"/>
      </w:r>
      <w:commentRangeEnd w:id="107"/>
      <w:r w:rsidR="00BC7B6F">
        <w:rPr>
          <w:rStyle w:val="Refdecomentario"/>
        </w:rPr>
        <w:commentReference w:id="107"/>
      </w:r>
      <w:r w:rsidR="003A4311">
        <w:rPr>
          <w:rFonts w:ascii="Arial" w:hAnsi="Arial" w:cs="Arial"/>
          <w:sz w:val="24"/>
          <w:szCs w:val="24"/>
        </w:rPr>
        <w:t>.</w:t>
      </w:r>
      <w:ins w:id="108" w:author="Julio Sergio Santana" w:date="2017-07-27T12:56:00Z">
        <w:r w:rsidR="00D80045">
          <w:rPr>
            <w:rFonts w:ascii="Arial" w:hAnsi="Arial" w:cs="Arial"/>
            <w:sz w:val="24"/>
            <w:szCs w:val="24"/>
          </w:rPr>
          <w:t>”</w:t>
        </w:r>
      </w:ins>
      <w:ins w:id="109" w:author="Julio Sergio Santana" w:date="2017-07-27T12:57:00Z">
        <w:r w:rsidR="002F6797">
          <w:rPr>
            <w:rFonts w:ascii="Arial" w:hAnsi="Arial" w:cs="Arial"/>
            <w:sz w:val="24"/>
            <w:szCs w:val="24"/>
          </w:rPr>
          <w:t>””</w:t>
        </w:r>
      </w:ins>
    </w:p>
    <w:p w14:paraId="3A623275" w14:textId="4841AE14" w:rsidR="002F131F" w:rsidRDefault="00051CF3" w:rsidP="002C20CA">
      <w:pPr>
        <w:spacing w:line="480" w:lineRule="auto"/>
        <w:jc w:val="center"/>
        <w:rPr>
          <w:rFonts w:ascii="Arial" w:hAnsi="Arial" w:cs="Arial"/>
          <w:sz w:val="24"/>
          <w:szCs w:val="24"/>
        </w:rPr>
      </w:pPr>
      <w:ins w:id="110" w:author="Julio Sergio Santana" w:date="2017-07-27T12:41:00Z">
        <w:r>
          <w:rPr>
            <w:noProof/>
            <w:lang w:val="es-MX" w:eastAsia="es-MX"/>
          </w:rPr>
          <w:drawing>
            <wp:inline distT="0" distB="0" distL="0" distR="0" wp14:anchorId="1AC012A1" wp14:editId="5CED977B">
              <wp:extent cx="5400040" cy="304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V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049270"/>
                      </a:xfrm>
                      <a:prstGeom prst="rect">
                        <a:avLst/>
                      </a:prstGeom>
                    </pic:spPr>
                  </pic:pic>
                </a:graphicData>
              </a:graphic>
            </wp:inline>
          </w:drawing>
        </w:r>
      </w:ins>
      <w:del w:id="111" w:author="Julio Sergio Santana" w:date="2017-07-26T19:27:00Z">
        <w:r w:rsidR="002C20CA" w:rsidDel="00AD69E1">
          <w:rPr>
            <w:noProof/>
            <w:lang w:val="es-MX" w:eastAsia="es-MX"/>
          </w:rPr>
          <w:drawing>
            <wp:inline distT="0" distB="0" distL="0" distR="0" wp14:anchorId="00B1850D" wp14:editId="2702DE59">
              <wp:extent cx="5397500" cy="304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7500" cy="3048000"/>
                      </a:xfrm>
                      <a:prstGeom prst="rect">
                        <a:avLst/>
                      </a:prstGeom>
                    </pic:spPr>
                  </pic:pic>
                </a:graphicData>
              </a:graphic>
            </wp:inline>
          </w:drawing>
        </w:r>
      </w:del>
    </w:p>
    <w:p w14:paraId="643691BC" w14:textId="0440B6C9" w:rsidR="002F131F" w:rsidRDefault="00FA4559" w:rsidP="004C7D1F">
      <w:pPr>
        <w:spacing w:line="480" w:lineRule="auto"/>
        <w:jc w:val="both"/>
        <w:rPr>
          <w:rFonts w:ascii="Arial" w:hAnsi="Arial" w:cs="Arial"/>
          <w:sz w:val="24"/>
          <w:szCs w:val="24"/>
        </w:rPr>
      </w:pPr>
      <w:r>
        <w:rPr>
          <w:rFonts w:ascii="Arial" w:hAnsi="Arial" w:cs="Arial"/>
          <w:sz w:val="24"/>
          <w:szCs w:val="24"/>
        </w:rPr>
        <w:t>Fig</w:t>
      </w:r>
      <w:r w:rsidR="006827D5">
        <w:rPr>
          <w:rFonts w:ascii="Arial" w:hAnsi="Arial" w:cs="Arial"/>
          <w:sz w:val="24"/>
          <w:szCs w:val="24"/>
        </w:rPr>
        <w:t>.</w:t>
      </w:r>
      <w:r>
        <w:rPr>
          <w:rFonts w:ascii="Arial" w:hAnsi="Arial" w:cs="Arial"/>
          <w:sz w:val="24"/>
          <w:szCs w:val="24"/>
        </w:rPr>
        <w:t xml:space="preserve"> </w:t>
      </w:r>
      <w:r w:rsidR="00C31170">
        <w:rPr>
          <w:rFonts w:ascii="Arial" w:hAnsi="Arial" w:cs="Arial"/>
          <w:sz w:val="24"/>
          <w:szCs w:val="24"/>
        </w:rPr>
        <w:t>5</w:t>
      </w:r>
      <w:r>
        <w:rPr>
          <w:rFonts w:ascii="Arial" w:hAnsi="Arial" w:cs="Arial"/>
          <w:sz w:val="24"/>
          <w:szCs w:val="24"/>
        </w:rPr>
        <w:t xml:space="preserve">. </w:t>
      </w:r>
      <w:r w:rsidR="006827D5">
        <w:rPr>
          <w:rFonts w:ascii="Arial" w:hAnsi="Arial" w:cs="Arial"/>
          <w:sz w:val="24"/>
          <w:szCs w:val="24"/>
        </w:rPr>
        <w:t xml:space="preserve">(a) </w:t>
      </w:r>
      <w:r>
        <w:rPr>
          <w:rFonts w:ascii="Arial" w:hAnsi="Arial" w:cs="Arial"/>
          <w:sz w:val="24"/>
          <w:szCs w:val="24"/>
        </w:rPr>
        <w:t xml:space="preserve">Anomalía de precipitación (mm/día), </w:t>
      </w:r>
      <w:r w:rsidR="006827D5">
        <w:rPr>
          <w:rFonts w:ascii="Arial" w:hAnsi="Arial" w:cs="Arial"/>
          <w:sz w:val="24"/>
          <w:szCs w:val="24"/>
        </w:rPr>
        <w:t xml:space="preserve">(b) </w:t>
      </w:r>
      <w:r>
        <w:rPr>
          <w:rFonts w:ascii="Arial" w:hAnsi="Arial" w:cs="Arial"/>
          <w:sz w:val="24"/>
          <w:szCs w:val="24"/>
        </w:rPr>
        <w:t xml:space="preserve">SPI-6 y </w:t>
      </w:r>
      <w:r w:rsidR="006827D5">
        <w:rPr>
          <w:rFonts w:ascii="Arial" w:hAnsi="Arial" w:cs="Arial"/>
          <w:sz w:val="24"/>
          <w:szCs w:val="24"/>
        </w:rPr>
        <w:t xml:space="preserve">(c) </w:t>
      </w:r>
      <w:r>
        <w:rPr>
          <w:rFonts w:ascii="Arial" w:hAnsi="Arial" w:cs="Arial"/>
          <w:sz w:val="24"/>
          <w:szCs w:val="24"/>
        </w:rPr>
        <w:t>SPI-12 meses para la cuenca del río Conchos. La línea punteada marca la división de los periodos antiguo y reciente de este estudio</w:t>
      </w:r>
      <w:r w:rsidR="00961689">
        <w:rPr>
          <w:rFonts w:ascii="Arial" w:hAnsi="Arial" w:cs="Arial"/>
          <w:sz w:val="24"/>
          <w:szCs w:val="24"/>
        </w:rPr>
        <w:t xml:space="preserve"> (enero de 1985)</w:t>
      </w:r>
      <w:r>
        <w:rPr>
          <w:rFonts w:ascii="Arial" w:hAnsi="Arial" w:cs="Arial"/>
          <w:sz w:val="24"/>
          <w:szCs w:val="24"/>
        </w:rPr>
        <w:t>.</w:t>
      </w:r>
    </w:p>
    <w:p w14:paraId="0A5D9365" w14:textId="0278E0A3" w:rsidR="00BF4E53" w:rsidRPr="00BF4E53" w:rsidRDefault="007D6A20" w:rsidP="00BF4E53">
      <w:pPr>
        <w:spacing w:line="480" w:lineRule="auto"/>
        <w:jc w:val="both"/>
        <w:rPr>
          <w:rFonts w:ascii="Arial" w:hAnsi="Arial" w:cs="Arial"/>
          <w:sz w:val="24"/>
          <w:szCs w:val="24"/>
        </w:rPr>
      </w:pPr>
      <w:bookmarkStart w:id="112" w:name="_Hlk479759517"/>
      <w:r>
        <w:rPr>
          <w:rFonts w:ascii="Arial" w:hAnsi="Arial" w:cs="Arial"/>
          <w:sz w:val="24"/>
          <w:szCs w:val="24"/>
        </w:rPr>
        <w:t>Finalmente, i</w:t>
      </w:r>
      <w:r w:rsidR="004C540E">
        <w:rPr>
          <w:rFonts w:ascii="Arial" w:hAnsi="Arial" w:cs="Arial"/>
          <w:sz w:val="24"/>
          <w:szCs w:val="24"/>
        </w:rPr>
        <w:t xml:space="preserve">ntegrando los resultados anteriores para toda la cuenca, se muestra la fracción de cambio entre los dos períodos para los diferentes niveles </w:t>
      </w:r>
      <w:r w:rsidR="004C540E">
        <w:rPr>
          <w:rFonts w:ascii="Arial" w:hAnsi="Arial" w:cs="Arial"/>
          <w:sz w:val="24"/>
          <w:szCs w:val="24"/>
        </w:rPr>
        <w:lastRenderedPageBreak/>
        <w:t>d</w:t>
      </w:r>
      <w:r w:rsidR="007D664E">
        <w:rPr>
          <w:rFonts w:ascii="Arial" w:hAnsi="Arial" w:cs="Arial"/>
          <w:sz w:val="24"/>
          <w:szCs w:val="24"/>
        </w:rPr>
        <w:t>e SPI (Fig. 6</w:t>
      </w:r>
      <w:r w:rsidR="004C540E">
        <w:rPr>
          <w:rFonts w:ascii="Arial" w:hAnsi="Arial" w:cs="Arial"/>
          <w:sz w:val="24"/>
          <w:szCs w:val="24"/>
        </w:rPr>
        <w:t>). S</w:t>
      </w:r>
      <w:r w:rsidR="00BF4E53" w:rsidRPr="00BF4E53">
        <w:rPr>
          <w:rFonts w:ascii="Arial" w:hAnsi="Arial" w:cs="Arial"/>
          <w:sz w:val="24"/>
          <w:szCs w:val="24"/>
        </w:rPr>
        <w:t>e observa como los periodos húmedos se han incrementado hacia las últimas décadas para los SPI-6 y SPI-12. En tanto que para los periodos secos no hay una conclusión generalizada ya que el SPI-6 muestra un decremento y el SPI-12 un aumento en general hacia las últimas décadas.</w:t>
      </w:r>
    </w:p>
    <w:p w14:paraId="18FB0A92" w14:textId="77777777" w:rsidR="007F153B" w:rsidRPr="007F153B" w:rsidRDefault="007F153B" w:rsidP="007F153B">
      <w:pPr>
        <w:spacing w:line="480" w:lineRule="auto"/>
        <w:jc w:val="both"/>
        <w:rPr>
          <w:rFonts w:ascii="Arial" w:hAnsi="Arial" w:cs="Arial"/>
          <w:sz w:val="24"/>
          <w:szCs w:val="24"/>
        </w:rPr>
      </w:pPr>
      <w:r w:rsidRPr="007F153B">
        <w:rPr>
          <w:rFonts w:ascii="Arial" w:hAnsi="Arial" w:cs="Arial"/>
          <w:noProof/>
          <w:sz w:val="24"/>
          <w:szCs w:val="24"/>
          <w:lang w:val="es-MX" w:eastAsia="es-MX"/>
        </w:rPr>
        <w:drawing>
          <wp:inline distT="0" distB="0" distL="0" distR="0" wp14:anchorId="01985DF7" wp14:editId="4D5989F2">
            <wp:extent cx="2620800" cy="2286000"/>
            <wp:effectExtent l="0" t="0" r="8255" b="0"/>
            <wp:docPr id="7" name="Imagen 7" descr="C:\Users\Usuario\Dropbox\Proyecto TH1626.6\GT-CLIMA\Conchos\ConchosPRE_mm_6_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TH1626.6\GT-CLIMA\Conchos\ConchosPRE_mm_6_Pyram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0800" cy="2286000"/>
                    </a:xfrm>
                    <a:prstGeom prst="rect">
                      <a:avLst/>
                    </a:prstGeom>
                    <a:noFill/>
                    <a:ln>
                      <a:noFill/>
                    </a:ln>
                  </pic:spPr>
                </pic:pic>
              </a:graphicData>
            </a:graphic>
          </wp:inline>
        </w:drawing>
      </w:r>
      <w:r w:rsidRPr="007F153B">
        <w:rPr>
          <w:rFonts w:ascii="Arial" w:hAnsi="Arial" w:cs="Arial"/>
          <w:sz w:val="24"/>
          <w:szCs w:val="24"/>
          <w:lang w:bidi="x-none"/>
        </w:rPr>
        <w:t xml:space="preserve"> </w:t>
      </w:r>
      <w:r w:rsidRPr="007F153B">
        <w:rPr>
          <w:rFonts w:ascii="Arial" w:hAnsi="Arial" w:cs="Arial"/>
          <w:noProof/>
          <w:sz w:val="24"/>
          <w:szCs w:val="24"/>
          <w:lang w:val="es-MX" w:eastAsia="es-MX"/>
        </w:rPr>
        <w:drawing>
          <wp:inline distT="0" distB="0" distL="0" distR="0" wp14:anchorId="7F0DF21C" wp14:editId="550E28BD">
            <wp:extent cx="2620800" cy="2286000"/>
            <wp:effectExtent l="0" t="0" r="8255" b="0"/>
            <wp:docPr id="8" name="Imagen 8" descr="C:\Users\Usuario\Dropbox\Proyecto TH1626.6\GT-CLIMA\Conchos\ConchosPRE_mm_12_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Proyecto TH1626.6\GT-CLIMA\Conchos\ConchosPRE_mm_12_Pyram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0800" cy="2286000"/>
                    </a:xfrm>
                    <a:prstGeom prst="rect">
                      <a:avLst/>
                    </a:prstGeom>
                    <a:noFill/>
                    <a:ln>
                      <a:noFill/>
                    </a:ln>
                  </pic:spPr>
                </pic:pic>
              </a:graphicData>
            </a:graphic>
          </wp:inline>
        </w:drawing>
      </w:r>
    </w:p>
    <w:p w14:paraId="71D132D7" w14:textId="558BBE04" w:rsidR="007F153B" w:rsidRDefault="007D664E" w:rsidP="007F153B">
      <w:pPr>
        <w:spacing w:line="480" w:lineRule="auto"/>
        <w:jc w:val="both"/>
        <w:rPr>
          <w:ins w:id="113" w:author="Julio Sergio Santana" w:date="2017-07-26T19:30:00Z"/>
          <w:rFonts w:ascii="Arial" w:hAnsi="Arial" w:cs="Arial"/>
          <w:sz w:val="24"/>
          <w:szCs w:val="24"/>
        </w:rPr>
      </w:pPr>
      <w:r>
        <w:rPr>
          <w:rFonts w:ascii="Arial" w:hAnsi="Arial" w:cs="Arial"/>
          <w:sz w:val="24"/>
          <w:szCs w:val="24"/>
        </w:rPr>
        <w:t>Fig. 6</w:t>
      </w:r>
      <w:r w:rsidR="007F153B" w:rsidRPr="007F153B">
        <w:rPr>
          <w:rFonts w:ascii="Arial" w:hAnsi="Arial" w:cs="Arial"/>
          <w:sz w:val="24"/>
          <w:szCs w:val="24"/>
        </w:rPr>
        <w:t xml:space="preserve">. </w:t>
      </w:r>
      <w:r w:rsidR="00DC56D6">
        <w:rPr>
          <w:rFonts w:ascii="Arial" w:hAnsi="Arial" w:cs="Arial"/>
          <w:sz w:val="24"/>
          <w:szCs w:val="24"/>
        </w:rPr>
        <w:t>Fracción</w:t>
      </w:r>
      <w:r w:rsidR="007F153B" w:rsidRPr="007F153B">
        <w:rPr>
          <w:rFonts w:ascii="Arial" w:hAnsi="Arial" w:cs="Arial"/>
          <w:sz w:val="24"/>
          <w:szCs w:val="24"/>
        </w:rPr>
        <w:t xml:space="preserve"> de cambio de SPI-6 (izquierda) y SPI-12 (derecha) promediado para toda la cuenca, comparando los períodos anti</w:t>
      </w:r>
      <w:r w:rsidR="00727539">
        <w:rPr>
          <w:rFonts w:ascii="Arial" w:hAnsi="Arial" w:cs="Arial"/>
          <w:sz w:val="24"/>
          <w:szCs w:val="24"/>
        </w:rPr>
        <w:t>guo (1961-1984) y reciente (1985</w:t>
      </w:r>
      <w:r w:rsidR="007F153B" w:rsidRPr="007F153B">
        <w:rPr>
          <w:rFonts w:ascii="Arial" w:hAnsi="Arial" w:cs="Arial"/>
          <w:sz w:val="24"/>
          <w:szCs w:val="24"/>
        </w:rPr>
        <w:t>-2008).</w:t>
      </w:r>
    </w:p>
    <w:p w14:paraId="1E204752" w14:textId="65CB1726" w:rsidR="00594312" w:rsidRDefault="00974BBD" w:rsidP="007F153B">
      <w:pPr>
        <w:spacing w:line="480" w:lineRule="auto"/>
        <w:jc w:val="both"/>
        <w:rPr>
          <w:ins w:id="114" w:author="Julio Sergio Santana" w:date="2017-07-26T19:51:00Z"/>
          <w:rFonts w:ascii="Arial" w:hAnsi="Arial" w:cs="Arial"/>
          <w:sz w:val="24"/>
          <w:szCs w:val="24"/>
        </w:rPr>
      </w:pPr>
      <w:ins w:id="115" w:author="Julio Sergio Santana" w:date="2017-07-26T19:31:00Z">
        <w:r>
          <w:rPr>
            <w:rFonts w:ascii="Arial" w:hAnsi="Arial" w:cs="Arial"/>
            <w:sz w:val="24"/>
            <w:szCs w:val="24"/>
          </w:rPr>
          <w:t>Las serie</w:t>
        </w:r>
        <w:r w:rsidR="00A03027">
          <w:rPr>
            <w:rFonts w:ascii="Arial" w:hAnsi="Arial" w:cs="Arial"/>
            <w:sz w:val="24"/>
            <w:szCs w:val="24"/>
          </w:rPr>
          <w:t>s de SPI mostradas en la Fig. 5</w:t>
        </w:r>
        <w:r>
          <w:rPr>
            <w:rFonts w:ascii="Arial" w:hAnsi="Arial" w:cs="Arial"/>
            <w:sz w:val="24"/>
            <w:szCs w:val="24"/>
          </w:rPr>
          <w:t xml:space="preserve"> </w:t>
        </w:r>
      </w:ins>
      <w:ins w:id="116" w:author="Julio Sergio Santana" w:date="2017-07-26T19:32:00Z">
        <w:r w:rsidR="00A03027">
          <w:rPr>
            <w:rFonts w:ascii="Arial" w:hAnsi="Arial" w:cs="Arial"/>
            <w:sz w:val="24"/>
            <w:szCs w:val="24"/>
          </w:rPr>
          <w:t>(b) y (c</w:t>
        </w:r>
        <w:r>
          <w:rPr>
            <w:rFonts w:ascii="Arial" w:hAnsi="Arial" w:cs="Arial"/>
            <w:sz w:val="24"/>
            <w:szCs w:val="24"/>
          </w:rPr>
          <w:t>), muestran agrupaciones de valores positivos (super</w:t>
        </w:r>
      </w:ins>
      <w:ins w:id="117" w:author="Julio Sergio Santana" w:date="2017-07-26T19:33:00Z">
        <w:r>
          <w:rPr>
            <w:rFonts w:ascii="Arial" w:hAnsi="Arial" w:cs="Arial"/>
            <w:sz w:val="24"/>
            <w:szCs w:val="24"/>
          </w:rPr>
          <w:t xml:space="preserve">ávit de precipitación) y valores </w:t>
        </w:r>
      </w:ins>
      <w:ins w:id="118" w:author="Julio Sergio Santana" w:date="2017-07-26T19:34:00Z">
        <w:r>
          <w:rPr>
            <w:rFonts w:ascii="Arial" w:hAnsi="Arial" w:cs="Arial"/>
            <w:sz w:val="24"/>
            <w:szCs w:val="24"/>
          </w:rPr>
          <w:t>negativos (déficit de precipitación), estas agrupaciones se perciben ah</w:t>
        </w:r>
      </w:ins>
      <w:ins w:id="119" w:author="Julio Sergio Santana" w:date="2017-07-26T19:35:00Z">
        <w:r>
          <w:rPr>
            <w:rFonts w:ascii="Arial" w:hAnsi="Arial" w:cs="Arial"/>
            <w:sz w:val="24"/>
            <w:szCs w:val="24"/>
          </w:rPr>
          <w:t xml:space="preserve">í como </w:t>
        </w:r>
        <w:r>
          <w:rPr>
            <w:rFonts w:ascii="Arial" w:hAnsi="Arial" w:cs="Arial"/>
            <w:i/>
            <w:sz w:val="24"/>
            <w:szCs w:val="24"/>
          </w:rPr>
          <w:t>montañas</w:t>
        </w:r>
        <w:r w:rsidR="00A03027">
          <w:rPr>
            <w:rFonts w:ascii="Arial" w:hAnsi="Arial" w:cs="Arial"/>
            <w:sz w:val="24"/>
            <w:szCs w:val="24"/>
          </w:rPr>
          <w:t xml:space="preserve"> y </w:t>
        </w:r>
        <w:r w:rsidR="00A03027">
          <w:rPr>
            <w:rFonts w:ascii="Arial" w:hAnsi="Arial" w:cs="Arial"/>
            <w:i/>
            <w:sz w:val="24"/>
            <w:szCs w:val="24"/>
          </w:rPr>
          <w:t>hoyos</w:t>
        </w:r>
        <w:r w:rsidR="00A03027">
          <w:rPr>
            <w:rFonts w:ascii="Arial" w:hAnsi="Arial" w:cs="Arial"/>
            <w:sz w:val="24"/>
            <w:szCs w:val="24"/>
          </w:rPr>
          <w:t xml:space="preserve">, respectivamente, que en la escala de tiempo tienen una </w:t>
        </w:r>
      </w:ins>
      <w:ins w:id="120" w:author="Julio Sergio Santana" w:date="2017-07-26T19:36:00Z">
        <w:r w:rsidR="00A03027">
          <w:rPr>
            <w:rFonts w:ascii="Arial" w:hAnsi="Arial" w:cs="Arial"/>
            <w:sz w:val="24"/>
            <w:szCs w:val="24"/>
          </w:rPr>
          <w:t>duración en meses. Para ilustrar, en la Fig. 5(c)</w:t>
        </w:r>
      </w:ins>
      <w:ins w:id="121" w:author="Julio Sergio Santana" w:date="2017-07-26T19:37:00Z">
        <w:r w:rsidR="00A03027">
          <w:rPr>
            <w:rFonts w:ascii="Arial" w:hAnsi="Arial" w:cs="Arial"/>
            <w:sz w:val="24"/>
            <w:szCs w:val="24"/>
          </w:rPr>
          <w:t xml:space="preserve"> se ha señalado en rojo la duración de uno de los hoyos del </w:t>
        </w:r>
      </w:ins>
      <w:ins w:id="122" w:author="Julio Sergio Santana" w:date="2017-07-26T19:38:00Z">
        <w:r w:rsidR="00A03027">
          <w:rPr>
            <w:rFonts w:ascii="Arial" w:hAnsi="Arial" w:cs="Arial"/>
            <w:sz w:val="24"/>
            <w:szCs w:val="24"/>
          </w:rPr>
          <w:t xml:space="preserve">período reciente. </w:t>
        </w:r>
      </w:ins>
      <w:ins w:id="123" w:author="Julio Sergio Santana" w:date="2017-07-26T19:37:00Z">
        <w:r w:rsidR="00C65779">
          <w:rPr>
            <w:rFonts w:ascii="Arial" w:hAnsi="Arial" w:cs="Arial"/>
            <w:sz w:val="24"/>
            <w:szCs w:val="24"/>
          </w:rPr>
          <w:t>Est</w:t>
        </w:r>
      </w:ins>
      <w:ins w:id="124" w:author="Julio Sergio Santana" w:date="2017-07-26T20:16:00Z">
        <w:r w:rsidR="00C65779">
          <w:rPr>
            <w:rFonts w:ascii="Arial" w:hAnsi="Arial" w:cs="Arial"/>
            <w:sz w:val="24"/>
            <w:szCs w:val="24"/>
          </w:rPr>
          <w:t>a</w:t>
        </w:r>
      </w:ins>
      <w:ins w:id="125" w:author="Julio Sergio Santana" w:date="2017-07-26T19:37:00Z">
        <w:r w:rsidR="00A03027">
          <w:rPr>
            <w:rFonts w:ascii="Arial" w:hAnsi="Arial" w:cs="Arial"/>
            <w:sz w:val="24"/>
            <w:szCs w:val="24"/>
          </w:rPr>
          <w:t xml:space="preserve">s </w:t>
        </w:r>
      </w:ins>
      <w:ins w:id="126" w:author="Julio Sergio Santana" w:date="2017-07-26T20:16:00Z">
        <w:r w:rsidR="00C65779">
          <w:rPr>
            <w:rFonts w:ascii="Arial" w:hAnsi="Arial" w:cs="Arial"/>
            <w:sz w:val="24"/>
            <w:szCs w:val="24"/>
          </w:rPr>
          <w:t xml:space="preserve">duraciones, a las que se denominará </w:t>
        </w:r>
      </w:ins>
      <w:ins w:id="127" w:author="Julio Sergio Santana" w:date="2017-07-26T19:37:00Z">
        <w:r w:rsidR="00A03027" w:rsidRPr="00C65779">
          <w:rPr>
            <w:rFonts w:ascii="Arial" w:hAnsi="Arial" w:cs="Arial"/>
            <w:i/>
            <w:sz w:val="24"/>
            <w:szCs w:val="24"/>
            <w:rPrChange w:id="128" w:author="Julio Sergio Santana" w:date="2017-07-26T20:16:00Z">
              <w:rPr>
                <w:rFonts w:ascii="Arial" w:hAnsi="Arial" w:cs="Arial"/>
                <w:sz w:val="24"/>
                <w:szCs w:val="24"/>
              </w:rPr>
            </w:rPrChange>
          </w:rPr>
          <w:t>anchos</w:t>
        </w:r>
        <w:r w:rsidR="00A03027">
          <w:rPr>
            <w:rFonts w:ascii="Arial" w:hAnsi="Arial" w:cs="Arial"/>
            <w:sz w:val="24"/>
            <w:szCs w:val="24"/>
          </w:rPr>
          <w:t xml:space="preserve"> se pueden contabilizar para cada una de las referidas agrupaciones. En la Fig. 7</w:t>
        </w:r>
      </w:ins>
      <w:ins w:id="129" w:author="Julio Sergio Santana" w:date="2017-07-26T19:46:00Z">
        <w:r w:rsidR="00A03027">
          <w:rPr>
            <w:rFonts w:ascii="Arial" w:hAnsi="Arial" w:cs="Arial"/>
            <w:sz w:val="24"/>
            <w:szCs w:val="24"/>
          </w:rPr>
          <w:t>(a)</w:t>
        </w:r>
      </w:ins>
      <w:ins w:id="130" w:author="Julio Sergio Santana" w:date="2017-07-26T19:37:00Z">
        <w:r w:rsidR="00A03027">
          <w:rPr>
            <w:rFonts w:ascii="Arial" w:hAnsi="Arial" w:cs="Arial"/>
            <w:sz w:val="24"/>
            <w:szCs w:val="24"/>
          </w:rPr>
          <w:t xml:space="preserve"> se muestran dos </w:t>
        </w:r>
      </w:ins>
      <w:ins w:id="131" w:author="Julio Sergio Santana" w:date="2017-07-26T19:41:00Z">
        <w:r w:rsidR="00A03027">
          <w:rPr>
            <w:rFonts w:ascii="Arial" w:hAnsi="Arial" w:cs="Arial"/>
            <w:sz w:val="24"/>
            <w:szCs w:val="24"/>
          </w:rPr>
          <w:t>poligonales</w:t>
        </w:r>
      </w:ins>
      <w:ins w:id="132" w:author="Julio Sergio Santana" w:date="2017-07-26T19:40:00Z">
        <w:r w:rsidR="00A03027">
          <w:rPr>
            <w:rFonts w:ascii="Arial" w:hAnsi="Arial" w:cs="Arial"/>
            <w:sz w:val="24"/>
            <w:szCs w:val="24"/>
          </w:rPr>
          <w:t xml:space="preserve"> tipo zigzag</w:t>
        </w:r>
      </w:ins>
      <w:ins w:id="133" w:author="Julio Sergio Santana" w:date="2017-07-26T19:41:00Z">
        <w:r w:rsidR="00C65779">
          <w:rPr>
            <w:rFonts w:ascii="Arial" w:hAnsi="Arial" w:cs="Arial"/>
            <w:sz w:val="24"/>
            <w:szCs w:val="24"/>
          </w:rPr>
          <w:t>, con los valores de eso</w:t>
        </w:r>
        <w:r w:rsidR="00A03027">
          <w:rPr>
            <w:rFonts w:ascii="Arial" w:hAnsi="Arial" w:cs="Arial"/>
            <w:sz w:val="24"/>
            <w:szCs w:val="24"/>
          </w:rPr>
          <w:t xml:space="preserve">s </w:t>
        </w:r>
      </w:ins>
      <w:ins w:id="134" w:author="Julio Sergio Santana" w:date="2017-07-26T20:17:00Z">
        <w:r w:rsidR="00C65779">
          <w:rPr>
            <w:rFonts w:ascii="Arial" w:hAnsi="Arial" w:cs="Arial"/>
            <w:sz w:val="24"/>
            <w:szCs w:val="24"/>
          </w:rPr>
          <w:t>anchos</w:t>
        </w:r>
      </w:ins>
      <w:ins w:id="135" w:author="Julio Sergio Santana" w:date="2017-07-26T19:40:00Z">
        <w:r w:rsidR="00594312">
          <w:rPr>
            <w:rFonts w:ascii="Arial" w:hAnsi="Arial" w:cs="Arial"/>
            <w:sz w:val="24"/>
            <w:szCs w:val="24"/>
          </w:rPr>
          <w:t xml:space="preserve">, </w:t>
        </w:r>
        <w:r w:rsidR="00C65779">
          <w:rPr>
            <w:rFonts w:ascii="Arial" w:hAnsi="Arial" w:cs="Arial"/>
            <w:sz w:val="24"/>
            <w:szCs w:val="24"/>
          </w:rPr>
          <w:t>positivo</w:t>
        </w:r>
        <w:r w:rsidR="00594312">
          <w:rPr>
            <w:rFonts w:ascii="Arial" w:hAnsi="Arial" w:cs="Arial"/>
            <w:sz w:val="24"/>
            <w:szCs w:val="24"/>
          </w:rPr>
          <w:t xml:space="preserve">s para las </w:t>
        </w:r>
        <w:r w:rsidR="00594312" w:rsidRPr="00594312">
          <w:rPr>
            <w:rFonts w:ascii="Arial" w:hAnsi="Arial" w:cs="Arial"/>
            <w:i/>
            <w:sz w:val="24"/>
            <w:szCs w:val="24"/>
            <w:rPrChange w:id="136" w:author="Julio Sergio Santana" w:date="2017-07-26T19:47:00Z">
              <w:rPr>
                <w:rFonts w:ascii="Arial" w:hAnsi="Arial" w:cs="Arial"/>
                <w:sz w:val="24"/>
                <w:szCs w:val="24"/>
              </w:rPr>
            </w:rPrChange>
          </w:rPr>
          <w:t>montañas</w:t>
        </w:r>
        <w:r w:rsidR="00C65779">
          <w:rPr>
            <w:rFonts w:ascii="Arial" w:hAnsi="Arial" w:cs="Arial"/>
            <w:sz w:val="24"/>
            <w:szCs w:val="24"/>
          </w:rPr>
          <w:t xml:space="preserve"> y negativo</w:t>
        </w:r>
        <w:r w:rsidR="00594312">
          <w:rPr>
            <w:rFonts w:ascii="Arial" w:hAnsi="Arial" w:cs="Arial"/>
            <w:sz w:val="24"/>
            <w:szCs w:val="24"/>
          </w:rPr>
          <w:t xml:space="preserve">s para los </w:t>
        </w:r>
        <w:r w:rsidR="00594312" w:rsidRPr="00594312">
          <w:rPr>
            <w:rFonts w:ascii="Arial" w:hAnsi="Arial" w:cs="Arial"/>
            <w:i/>
            <w:sz w:val="24"/>
            <w:szCs w:val="24"/>
            <w:rPrChange w:id="137" w:author="Julio Sergio Santana" w:date="2017-07-26T19:47:00Z">
              <w:rPr>
                <w:rFonts w:ascii="Arial" w:hAnsi="Arial" w:cs="Arial"/>
                <w:sz w:val="24"/>
                <w:szCs w:val="24"/>
              </w:rPr>
            </w:rPrChange>
          </w:rPr>
          <w:t>hoyos</w:t>
        </w:r>
        <w:r w:rsidR="00594312">
          <w:rPr>
            <w:rFonts w:ascii="Arial" w:hAnsi="Arial" w:cs="Arial"/>
            <w:sz w:val="24"/>
            <w:szCs w:val="24"/>
          </w:rPr>
          <w:t>. La poligonal punteada negra corresponde al per</w:t>
        </w:r>
      </w:ins>
      <w:ins w:id="138" w:author="Julio Sergio Santana" w:date="2017-07-26T19:48:00Z">
        <w:r w:rsidR="00594312">
          <w:rPr>
            <w:rFonts w:ascii="Arial" w:hAnsi="Arial" w:cs="Arial"/>
            <w:sz w:val="24"/>
            <w:szCs w:val="24"/>
          </w:rPr>
          <w:t xml:space="preserve">íodo </w:t>
        </w:r>
      </w:ins>
      <w:ins w:id="139" w:author="Julio Sergio Santana" w:date="2017-07-26T19:49:00Z">
        <w:r w:rsidR="00594312">
          <w:rPr>
            <w:rFonts w:ascii="Arial" w:hAnsi="Arial" w:cs="Arial"/>
            <w:sz w:val="24"/>
            <w:szCs w:val="24"/>
          </w:rPr>
          <w:t>antiguo y, la continua roja, al período reciente.</w:t>
        </w:r>
      </w:ins>
    </w:p>
    <w:p w14:paraId="7A5C9D4C" w14:textId="7EBB0747" w:rsidR="009A11C7" w:rsidRDefault="009A11C7">
      <w:pPr>
        <w:spacing w:line="480" w:lineRule="auto"/>
        <w:jc w:val="center"/>
        <w:rPr>
          <w:ins w:id="140" w:author="Julio Sergio Santana" w:date="2017-07-26T19:51:00Z"/>
          <w:rFonts w:ascii="Arial" w:hAnsi="Arial" w:cs="Arial"/>
          <w:sz w:val="24"/>
          <w:szCs w:val="24"/>
        </w:rPr>
        <w:pPrChange w:id="141" w:author="Julio Sergio Santana" w:date="2017-07-26T19:51:00Z">
          <w:pPr>
            <w:spacing w:line="480" w:lineRule="auto"/>
            <w:jc w:val="both"/>
          </w:pPr>
        </w:pPrChange>
      </w:pPr>
      <w:ins w:id="142" w:author="Julio Sergio Santana" w:date="2017-07-26T19:51:00Z">
        <w:r>
          <w:rPr>
            <w:rFonts w:ascii="Arial" w:hAnsi="Arial" w:cs="Arial"/>
            <w:noProof/>
            <w:sz w:val="24"/>
            <w:szCs w:val="24"/>
            <w:lang w:val="es-MX" w:eastAsia="es-MX"/>
          </w:rPr>
          <w:lastRenderedPageBreak/>
          <w:drawing>
            <wp:inline distT="0" distB="0" distL="0" distR="0" wp14:anchorId="405C6F94" wp14:editId="04B4505E">
              <wp:extent cx="5400040" cy="21463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entaSignosCmb.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146300"/>
                      </a:xfrm>
                      <a:prstGeom prst="rect">
                        <a:avLst/>
                      </a:prstGeom>
                    </pic:spPr>
                  </pic:pic>
                </a:graphicData>
              </a:graphic>
            </wp:inline>
          </w:drawing>
        </w:r>
      </w:ins>
    </w:p>
    <w:p w14:paraId="68132BEC" w14:textId="42F3DA41" w:rsidR="009A11C7" w:rsidRDefault="009A11C7">
      <w:pPr>
        <w:spacing w:line="480" w:lineRule="auto"/>
        <w:jc w:val="both"/>
        <w:rPr>
          <w:ins w:id="143" w:author="Julio Sergio Santana" w:date="2017-07-26T20:12:00Z"/>
          <w:rFonts w:ascii="Arial" w:hAnsi="Arial" w:cs="Arial"/>
          <w:sz w:val="24"/>
          <w:szCs w:val="24"/>
        </w:rPr>
      </w:pPr>
      <w:commentRangeStart w:id="144"/>
      <w:ins w:id="145" w:author="Julio Sergio Santana" w:date="2017-07-26T19:52:00Z">
        <w:r>
          <w:rPr>
            <w:rFonts w:ascii="Arial" w:hAnsi="Arial" w:cs="Arial"/>
            <w:sz w:val="24"/>
            <w:szCs w:val="24"/>
          </w:rPr>
          <w:t xml:space="preserve">Fig. 7. </w:t>
        </w:r>
      </w:ins>
      <w:ins w:id="146" w:author="Julio Sergio Santana" w:date="2017-07-26T20:17:00Z">
        <w:r w:rsidR="00C65779">
          <w:rPr>
            <w:rFonts w:ascii="Arial" w:hAnsi="Arial" w:cs="Arial"/>
            <w:sz w:val="24"/>
            <w:szCs w:val="24"/>
          </w:rPr>
          <w:t>Anchos</w:t>
        </w:r>
      </w:ins>
      <w:ins w:id="147" w:author="Julio Sergio Santana" w:date="2017-07-26T19:53:00Z">
        <w:r>
          <w:rPr>
            <w:rFonts w:ascii="Arial" w:hAnsi="Arial" w:cs="Arial"/>
            <w:sz w:val="24"/>
            <w:szCs w:val="24"/>
          </w:rPr>
          <w:t xml:space="preserve"> de las agrupaciones consecutivas, positivas o negativas, de</w:t>
        </w:r>
      </w:ins>
      <w:ins w:id="148" w:author="Julio Sergio Santana" w:date="2017-07-26T19:54:00Z">
        <w:r>
          <w:rPr>
            <w:rFonts w:ascii="Arial" w:hAnsi="Arial" w:cs="Arial"/>
            <w:sz w:val="24"/>
            <w:szCs w:val="24"/>
          </w:rPr>
          <w:t>l</w:t>
        </w:r>
      </w:ins>
      <w:ins w:id="149" w:author="Julio Sergio Santana" w:date="2017-07-26T19:53:00Z">
        <w:r>
          <w:rPr>
            <w:rFonts w:ascii="Arial" w:hAnsi="Arial" w:cs="Arial"/>
            <w:sz w:val="24"/>
            <w:szCs w:val="24"/>
          </w:rPr>
          <w:t xml:space="preserve"> SPI</w:t>
        </w:r>
      </w:ins>
      <w:ins w:id="150" w:author="Julio Sergio Santana" w:date="2017-07-26T19:54:00Z">
        <w:r>
          <w:rPr>
            <w:rFonts w:ascii="Arial" w:hAnsi="Arial" w:cs="Arial"/>
            <w:sz w:val="24"/>
            <w:szCs w:val="24"/>
          </w:rPr>
          <w:t xml:space="preserve">-12 de la Fig. 5(c). (a) Graficas tipo zigzag </w:t>
        </w:r>
      </w:ins>
      <w:ins w:id="151" w:author="Julio Sergio Santana" w:date="2017-07-26T19:55:00Z">
        <w:r>
          <w:rPr>
            <w:rFonts w:ascii="Arial" w:hAnsi="Arial" w:cs="Arial"/>
            <w:sz w:val="24"/>
            <w:szCs w:val="24"/>
          </w:rPr>
          <w:t>para los períodos antiguo y reciente (Subper</w:t>
        </w:r>
      </w:ins>
      <w:ins w:id="152" w:author="Julio Sergio Santana" w:date="2017-07-26T19:56:00Z">
        <w:r>
          <w:rPr>
            <w:rFonts w:ascii="Arial" w:hAnsi="Arial" w:cs="Arial"/>
            <w:sz w:val="24"/>
            <w:szCs w:val="24"/>
          </w:rPr>
          <w:t xml:space="preserve">íodos 1 y 2 respectivamente). (b) Gráficos tipo </w:t>
        </w:r>
        <w:r w:rsidR="003B050C">
          <w:rPr>
            <w:rFonts w:ascii="Arial" w:hAnsi="Arial" w:cs="Arial"/>
            <w:i/>
            <w:sz w:val="24"/>
            <w:szCs w:val="24"/>
          </w:rPr>
          <w:t>boxplot</w:t>
        </w:r>
        <w:r w:rsidR="00C65779">
          <w:rPr>
            <w:rFonts w:ascii="Arial" w:hAnsi="Arial" w:cs="Arial"/>
            <w:sz w:val="24"/>
            <w:szCs w:val="24"/>
          </w:rPr>
          <w:t xml:space="preserve"> de lo</w:t>
        </w:r>
        <w:r w:rsidR="003B050C">
          <w:rPr>
            <w:rFonts w:ascii="Arial" w:hAnsi="Arial" w:cs="Arial"/>
            <w:sz w:val="24"/>
            <w:szCs w:val="24"/>
          </w:rPr>
          <w:t xml:space="preserve">s </w:t>
        </w:r>
      </w:ins>
      <w:ins w:id="153" w:author="Julio Sergio Santana" w:date="2017-07-26T20:17:00Z">
        <w:r w:rsidR="00C65779">
          <w:rPr>
            <w:rFonts w:ascii="Arial" w:hAnsi="Arial" w:cs="Arial"/>
            <w:sz w:val="24"/>
            <w:szCs w:val="24"/>
          </w:rPr>
          <w:t>anchos</w:t>
        </w:r>
      </w:ins>
      <w:ins w:id="154" w:author="Julio Sergio Santana" w:date="2017-07-26T19:57:00Z">
        <w:r w:rsidR="00C65779">
          <w:rPr>
            <w:rFonts w:ascii="Arial" w:hAnsi="Arial" w:cs="Arial"/>
            <w:sz w:val="24"/>
            <w:szCs w:val="24"/>
          </w:rPr>
          <w:t>, indistinto</w:t>
        </w:r>
        <w:r w:rsidR="003B050C">
          <w:rPr>
            <w:rFonts w:ascii="Arial" w:hAnsi="Arial" w:cs="Arial"/>
            <w:sz w:val="24"/>
            <w:szCs w:val="24"/>
          </w:rPr>
          <w:t>s de su signo,</w:t>
        </w:r>
      </w:ins>
      <w:ins w:id="155" w:author="Julio Sergio Santana" w:date="2017-07-26T19:56:00Z">
        <w:r w:rsidR="003B050C">
          <w:rPr>
            <w:rFonts w:ascii="Arial" w:hAnsi="Arial" w:cs="Arial"/>
            <w:sz w:val="24"/>
            <w:szCs w:val="24"/>
          </w:rPr>
          <w:t xml:space="preserve"> para los dos per</w:t>
        </w:r>
      </w:ins>
      <w:ins w:id="156" w:author="Julio Sergio Santana" w:date="2017-07-26T19:57:00Z">
        <w:r w:rsidR="003B050C">
          <w:rPr>
            <w:rFonts w:ascii="Arial" w:hAnsi="Arial" w:cs="Arial"/>
            <w:sz w:val="24"/>
            <w:szCs w:val="24"/>
          </w:rPr>
          <w:t>íodos considerados.</w:t>
        </w:r>
      </w:ins>
    </w:p>
    <w:p w14:paraId="10B96D0E" w14:textId="6E817BF0" w:rsidR="00C65779" w:rsidRDefault="00C65779">
      <w:pPr>
        <w:spacing w:line="480" w:lineRule="auto"/>
        <w:jc w:val="both"/>
        <w:rPr>
          <w:ins w:id="157" w:author="Julio Sergio Santana" w:date="2017-07-26T19:57:00Z"/>
          <w:rFonts w:ascii="Arial" w:hAnsi="Arial" w:cs="Arial"/>
          <w:sz w:val="24"/>
          <w:szCs w:val="24"/>
        </w:rPr>
      </w:pPr>
      <w:ins w:id="158" w:author="Julio Sergio Santana" w:date="2017-07-26T20:19:00Z">
        <w:r>
          <w:rPr>
            <w:rFonts w:ascii="Arial" w:hAnsi="Arial" w:cs="Arial"/>
            <w:sz w:val="24"/>
            <w:szCs w:val="24"/>
          </w:rPr>
          <w:t>La Tabla II, muestra</w:t>
        </w:r>
      </w:ins>
      <w:ins w:id="159" w:author="Julio Sergio Santana" w:date="2017-07-26T20:20:00Z">
        <w:r>
          <w:rPr>
            <w:rFonts w:ascii="Arial" w:hAnsi="Arial" w:cs="Arial"/>
            <w:sz w:val="24"/>
            <w:szCs w:val="24"/>
          </w:rPr>
          <w:t xml:space="preserve"> los cinco valores más altos de los anchos con los Subperíodos </w:t>
        </w:r>
      </w:ins>
      <w:ins w:id="160" w:author="Julio Sergio Santana" w:date="2017-07-26T20:21:00Z">
        <w:r w:rsidR="004F6AFC">
          <w:rPr>
            <w:rFonts w:ascii="Arial" w:hAnsi="Arial" w:cs="Arial"/>
            <w:sz w:val="24"/>
            <w:szCs w:val="24"/>
          </w:rPr>
          <w:t>en los que aparecen. En estos valores más altos se nota una clara preponderancia del Subperíodo 2, esto es, el período reciente, tanto para el caso de super</w:t>
        </w:r>
      </w:ins>
      <w:ins w:id="161" w:author="Julio Sergio Santana" w:date="2017-07-26T20:23:00Z">
        <w:r w:rsidR="004F6AFC">
          <w:rPr>
            <w:rFonts w:ascii="Arial" w:hAnsi="Arial" w:cs="Arial"/>
            <w:sz w:val="24"/>
            <w:szCs w:val="24"/>
          </w:rPr>
          <w:t>ávit como de d</w:t>
        </w:r>
      </w:ins>
      <w:ins w:id="162" w:author="Julio Sergio Santana" w:date="2017-07-26T20:24:00Z">
        <w:r w:rsidR="004F6AFC">
          <w:rPr>
            <w:rFonts w:ascii="Arial" w:hAnsi="Arial" w:cs="Arial"/>
            <w:sz w:val="24"/>
            <w:szCs w:val="24"/>
          </w:rPr>
          <w:t>éficit de precipitación.</w:t>
        </w:r>
      </w:ins>
    </w:p>
    <w:p w14:paraId="1326E17C" w14:textId="75D638FA" w:rsidR="00C65779" w:rsidRDefault="00C65779">
      <w:pPr>
        <w:spacing w:line="480" w:lineRule="auto"/>
        <w:jc w:val="both"/>
        <w:rPr>
          <w:ins w:id="163" w:author="Julio Sergio Santana" w:date="2017-07-26T20:10:00Z"/>
          <w:rFonts w:ascii="Arial" w:hAnsi="Arial" w:cs="Arial"/>
          <w:sz w:val="24"/>
          <w:szCs w:val="24"/>
        </w:rPr>
      </w:pPr>
      <w:ins w:id="164" w:author="Julio Sergio Santana" w:date="2017-07-26T20:12:00Z">
        <w:r>
          <w:rPr>
            <w:rFonts w:ascii="Arial" w:hAnsi="Arial" w:cs="Arial"/>
            <w:sz w:val="24"/>
            <w:szCs w:val="24"/>
          </w:rPr>
          <w:t xml:space="preserve">Tabla II. </w:t>
        </w:r>
      </w:ins>
      <w:ins w:id="165" w:author="Julio Sergio Santana" w:date="2017-07-26T20:19:00Z">
        <w:r>
          <w:rPr>
            <w:rFonts w:ascii="Arial" w:hAnsi="Arial" w:cs="Arial"/>
            <w:sz w:val="24"/>
            <w:szCs w:val="24"/>
          </w:rPr>
          <w:t>Los</w:t>
        </w:r>
      </w:ins>
      <w:ins w:id="166" w:author="Julio Sergio Santana" w:date="2017-07-26T20:12:00Z">
        <w:r>
          <w:rPr>
            <w:rFonts w:ascii="Arial" w:hAnsi="Arial" w:cs="Arial"/>
            <w:sz w:val="24"/>
            <w:szCs w:val="24"/>
          </w:rPr>
          <w:t xml:space="preserve"> cinco valores m</w:t>
        </w:r>
      </w:ins>
      <w:ins w:id="167" w:author="Julio Sergio Santana" w:date="2017-07-26T20:13:00Z">
        <w:r>
          <w:rPr>
            <w:rFonts w:ascii="Arial" w:hAnsi="Arial" w:cs="Arial"/>
            <w:sz w:val="24"/>
            <w:szCs w:val="24"/>
          </w:rPr>
          <w:t xml:space="preserve">ás altos de los </w:t>
        </w:r>
      </w:ins>
      <w:ins w:id="168" w:author="Julio Sergio Santana" w:date="2017-07-26T20:18:00Z">
        <w:r>
          <w:rPr>
            <w:rFonts w:ascii="Arial" w:hAnsi="Arial" w:cs="Arial"/>
            <w:sz w:val="24"/>
            <w:szCs w:val="24"/>
          </w:rPr>
          <w:t>anchos</w:t>
        </w:r>
      </w:ins>
      <w:ins w:id="169" w:author="Julio Sergio Santana" w:date="2017-07-26T20:13:00Z">
        <w:r>
          <w:rPr>
            <w:rFonts w:ascii="Arial" w:hAnsi="Arial" w:cs="Arial"/>
            <w:sz w:val="24"/>
            <w:szCs w:val="24"/>
          </w:rPr>
          <w:t xml:space="preserve"> y </w:t>
        </w:r>
      </w:ins>
      <w:ins w:id="170" w:author="Julio Sergio Santana" w:date="2017-07-26T20:20:00Z">
        <w:r>
          <w:rPr>
            <w:rFonts w:ascii="Arial" w:hAnsi="Arial" w:cs="Arial"/>
            <w:sz w:val="24"/>
            <w:szCs w:val="24"/>
          </w:rPr>
          <w:t>el</w:t>
        </w:r>
      </w:ins>
      <w:ins w:id="171" w:author="Julio Sergio Santana" w:date="2017-07-26T20:13:00Z">
        <w:r>
          <w:rPr>
            <w:rFonts w:ascii="Arial" w:hAnsi="Arial" w:cs="Arial"/>
            <w:sz w:val="24"/>
            <w:szCs w:val="24"/>
          </w:rPr>
          <w:t xml:space="preserve"> Subper</w:t>
        </w:r>
      </w:ins>
      <w:ins w:id="172" w:author="Julio Sergio Santana" w:date="2017-07-26T20:18:00Z">
        <w:r>
          <w:rPr>
            <w:rFonts w:ascii="Arial" w:hAnsi="Arial" w:cs="Arial"/>
            <w:sz w:val="24"/>
            <w:szCs w:val="24"/>
          </w:rPr>
          <w:t>íodo al que pertenecen</w:t>
        </w:r>
      </w:ins>
    </w:p>
    <w:p w14:paraId="4976939D" w14:textId="4D679860" w:rsidR="000819F3" w:rsidRPr="003B050C" w:rsidRDefault="000819F3">
      <w:pPr>
        <w:spacing w:line="480" w:lineRule="auto"/>
        <w:jc w:val="center"/>
        <w:rPr>
          <w:ins w:id="173" w:author="Julio Sergio Santana" w:date="2017-07-26T19:49:00Z"/>
          <w:rFonts w:ascii="Arial" w:hAnsi="Arial" w:cs="Arial"/>
          <w:sz w:val="24"/>
          <w:szCs w:val="24"/>
        </w:rPr>
        <w:pPrChange w:id="174" w:author="Julio Sergio Santana" w:date="2017-07-26T20:10:00Z">
          <w:pPr>
            <w:spacing w:line="480" w:lineRule="auto"/>
            <w:jc w:val="both"/>
          </w:pPr>
        </w:pPrChange>
      </w:pPr>
      <w:ins w:id="175" w:author="Julio Sergio Santana" w:date="2017-07-26T20:10:00Z">
        <w:r w:rsidRPr="000819F3">
          <w:rPr>
            <w:noProof/>
            <w:lang w:val="es-MX" w:eastAsia="es-MX"/>
          </w:rPr>
          <w:drawing>
            <wp:inline distT="0" distB="0" distL="0" distR="0" wp14:anchorId="4C08FF60" wp14:editId="7280AC86">
              <wp:extent cx="2895600" cy="12877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287780"/>
                      </a:xfrm>
                      <a:prstGeom prst="rect">
                        <a:avLst/>
                      </a:prstGeom>
                      <a:noFill/>
                      <a:ln>
                        <a:noFill/>
                      </a:ln>
                    </pic:spPr>
                  </pic:pic>
                </a:graphicData>
              </a:graphic>
            </wp:inline>
          </w:drawing>
        </w:r>
      </w:ins>
      <w:commentRangeEnd w:id="144"/>
      <w:ins w:id="176" w:author="Julio Sergio Santana" w:date="2017-07-27T20:01:00Z">
        <w:r w:rsidR="00BC7B6F">
          <w:rPr>
            <w:rStyle w:val="Refdecomentario"/>
          </w:rPr>
          <w:commentReference w:id="144"/>
        </w:r>
      </w:ins>
    </w:p>
    <w:p w14:paraId="053C9E7B" w14:textId="77777777" w:rsidR="00594312" w:rsidRPr="00A03027" w:rsidRDefault="00594312" w:rsidP="007F153B">
      <w:pPr>
        <w:spacing w:line="480" w:lineRule="auto"/>
        <w:jc w:val="both"/>
        <w:rPr>
          <w:rFonts w:ascii="Arial" w:hAnsi="Arial" w:cs="Arial"/>
          <w:sz w:val="24"/>
          <w:szCs w:val="24"/>
        </w:rPr>
      </w:pPr>
    </w:p>
    <w:bookmarkEnd w:id="112"/>
    <w:p w14:paraId="5D912779" w14:textId="77777777" w:rsidR="002B3B6E" w:rsidRPr="00D479D9" w:rsidRDefault="002B3B6E" w:rsidP="00AF0BCA">
      <w:pPr>
        <w:spacing w:line="480" w:lineRule="auto"/>
        <w:jc w:val="both"/>
        <w:rPr>
          <w:rFonts w:ascii="Arial" w:hAnsi="Arial" w:cs="Arial"/>
          <w:sz w:val="24"/>
          <w:szCs w:val="24"/>
        </w:rPr>
      </w:pPr>
      <w:r w:rsidRPr="00F263BC">
        <w:rPr>
          <w:rFonts w:ascii="Arial" w:hAnsi="Arial" w:cs="Arial"/>
          <w:b/>
          <w:sz w:val="24"/>
          <w:szCs w:val="24"/>
        </w:rPr>
        <w:t>Conclusiones</w:t>
      </w:r>
    </w:p>
    <w:p w14:paraId="6C294FEF" w14:textId="761314AC" w:rsidR="00D07C95" w:rsidRDefault="00944FB2" w:rsidP="00AF0BCA">
      <w:pPr>
        <w:spacing w:line="480" w:lineRule="auto"/>
        <w:jc w:val="both"/>
        <w:rPr>
          <w:rFonts w:ascii="Arial" w:hAnsi="Arial" w:cs="Arial"/>
          <w:sz w:val="24"/>
          <w:szCs w:val="24"/>
        </w:rPr>
      </w:pPr>
      <w:r w:rsidRPr="00944FB2">
        <w:rPr>
          <w:rFonts w:ascii="Arial" w:hAnsi="Arial" w:cs="Arial"/>
          <w:sz w:val="24"/>
          <w:szCs w:val="24"/>
        </w:rPr>
        <w:lastRenderedPageBreak/>
        <w:t>El</w:t>
      </w:r>
      <w:r>
        <w:rPr>
          <w:rFonts w:ascii="Arial" w:hAnsi="Arial" w:cs="Arial"/>
          <w:sz w:val="24"/>
          <w:szCs w:val="24"/>
        </w:rPr>
        <w:t xml:space="preserve"> análisis de resultados muestra claramente</w:t>
      </w:r>
      <w:r w:rsidRPr="00944FB2">
        <w:rPr>
          <w:rFonts w:ascii="Arial" w:hAnsi="Arial" w:cs="Arial"/>
          <w:sz w:val="24"/>
          <w:szCs w:val="24"/>
        </w:rPr>
        <w:t xml:space="preserve"> que los periodos secos y húmedos se </w:t>
      </w:r>
      <w:r w:rsidR="009464C4">
        <w:rPr>
          <w:rFonts w:ascii="Arial" w:hAnsi="Arial" w:cs="Arial"/>
          <w:sz w:val="24"/>
          <w:szCs w:val="24"/>
        </w:rPr>
        <w:t>han incrementado</w:t>
      </w:r>
      <w:r w:rsidRPr="00944FB2">
        <w:rPr>
          <w:rFonts w:ascii="Arial" w:hAnsi="Arial" w:cs="Arial"/>
          <w:sz w:val="24"/>
          <w:szCs w:val="24"/>
        </w:rPr>
        <w:t xml:space="preserve"> en duración </w:t>
      </w:r>
      <w:r w:rsidR="003F1EC6">
        <w:rPr>
          <w:rFonts w:ascii="Arial" w:hAnsi="Arial" w:cs="Arial"/>
          <w:sz w:val="24"/>
          <w:szCs w:val="24"/>
        </w:rPr>
        <w:t xml:space="preserve">en </w:t>
      </w:r>
      <w:r w:rsidRPr="00944FB2">
        <w:rPr>
          <w:rFonts w:ascii="Arial" w:hAnsi="Arial" w:cs="Arial"/>
          <w:sz w:val="24"/>
          <w:szCs w:val="24"/>
        </w:rPr>
        <w:t xml:space="preserve">las últimas décadas </w:t>
      </w:r>
      <w:r>
        <w:rPr>
          <w:rFonts w:ascii="Arial" w:hAnsi="Arial" w:cs="Arial"/>
          <w:sz w:val="24"/>
          <w:szCs w:val="24"/>
        </w:rPr>
        <w:t>(Fig. 5)</w:t>
      </w:r>
      <w:r w:rsidRPr="00944FB2">
        <w:rPr>
          <w:rFonts w:ascii="Arial" w:hAnsi="Arial" w:cs="Arial"/>
          <w:sz w:val="24"/>
          <w:szCs w:val="24"/>
        </w:rPr>
        <w:t>. Este resultado es consistente con lo mencionado continuamente por el IPCC (IPCC, 2007; IPCC, 2014) en sus reportes de evaluación más recientes como una consecuencia de cambio climático a nivel regional.</w:t>
      </w:r>
      <w:r w:rsidRPr="00244BB7">
        <w:rPr>
          <w:rFonts w:ascii="Arial" w:hAnsi="Arial" w:cs="Arial"/>
          <w:sz w:val="24"/>
          <w:szCs w:val="24"/>
        </w:rPr>
        <w:t xml:space="preserve"> </w:t>
      </w:r>
      <w:r w:rsidR="00D07C95">
        <w:rPr>
          <w:rFonts w:ascii="Arial" w:hAnsi="Arial" w:cs="Arial"/>
          <w:sz w:val="24"/>
          <w:szCs w:val="24"/>
        </w:rPr>
        <w:t>Lo anterior plantea un escenario incierto y de retos para optimizar el manejo</w:t>
      </w:r>
      <w:r w:rsidR="003F1EC6">
        <w:rPr>
          <w:rFonts w:ascii="Arial" w:hAnsi="Arial" w:cs="Arial"/>
          <w:sz w:val="24"/>
          <w:szCs w:val="24"/>
        </w:rPr>
        <w:t xml:space="preserve"> del recurso hídrico</w:t>
      </w:r>
      <w:r w:rsidR="00D07C95">
        <w:rPr>
          <w:rFonts w:ascii="Arial" w:hAnsi="Arial" w:cs="Arial"/>
          <w:sz w:val="24"/>
          <w:szCs w:val="24"/>
        </w:rPr>
        <w:t xml:space="preserve"> y </w:t>
      </w:r>
      <w:r w:rsidR="003F1EC6">
        <w:rPr>
          <w:rFonts w:ascii="Arial" w:hAnsi="Arial" w:cs="Arial"/>
          <w:sz w:val="24"/>
          <w:szCs w:val="24"/>
        </w:rPr>
        <w:t xml:space="preserve">de </w:t>
      </w:r>
      <w:r w:rsidR="00D07C95">
        <w:rPr>
          <w:rFonts w:ascii="Arial" w:hAnsi="Arial" w:cs="Arial"/>
          <w:sz w:val="24"/>
          <w:szCs w:val="24"/>
        </w:rPr>
        <w:t xml:space="preserve">adaptación </w:t>
      </w:r>
      <w:r w:rsidR="003F1EC6">
        <w:rPr>
          <w:rFonts w:ascii="Arial" w:hAnsi="Arial" w:cs="Arial"/>
          <w:sz w:val="24"/>
          <w:szCs w:val="24"/>
        </w:rPr>
        <w:t xml:space="preserve">social </w:t>
      </w:r>
      <w:r w:rsidR="00D07C95">
        <w:rPr>
          <w:rFonts w:ascii="Arial" w:hAnsi="Arial" w:cs="Arial"/>
          <w:sz w:val="24"/>
          <w:szCs w:val="24"/>
        </w:rPr>
        <w:t>en un contexto de mayor demanda.</w:t>
      </w:r>
    </w:p>
    <w:p w14:paraId="5899719A" w14:textId="157ED9A9" w:rsidR="005357ED" w:rsidRDefault="00726302" w:rsidP="00AF0BCA">
      <w:pPr>
        <w:spacing w:line="480" w:lineRule="auto"/>
        <w:jc w:val="both"/>
        <w:rPr>
          <w:rFonts w:ascii="Arial" w:hAnsi="Arial" w:cs="Arial"/>
          <w:sz w:val="24"/>
          <w:szCs w:val="24"/>
        </w:rPr>
      </w:pPr>
      <w:r>
        <w:rPr>
          <w:rFonts w:ascii="Arial" w:hAnsi="Arial" w:cs="Arial"/>
          <w:sz w:val="24"/>
          <w:szCs w:val="24"/>
        </w:rPr>
        <w:t>Por otro lado, en el análisis integrado para toda la cuenca (</w:t>
      </w:r>
      <w:r w:rsidR="00C01252">
        <w:rPr>
          <w:rFonts w:ascii="Arial" w:hAnsi="Arial" w:cs="Arial"/>
          <w:sz w:val="24"/>
          <w:szCs w:val="24"/>
        </w:rPr>
        <w:t>Fig.</w:t>
      </w:r>
      <w:r w:rsidR="007D664E">
        <w:rPr>
          <w:rFonts w:ascii="Arial" w:hAnsi="Arial" w:cs="Arial"/>
          <w:sz w:val="24"/>
          <w:szCs w:val="24"/>
        </w:rPr>
        <w:t xml:space="preserve"> 6</w:t>
      </w:r>
      <w:r>
        <w:rPr>
          <w:rFonts w:ascii="Arial" w:hAnsi="Arial" w:cs="Arial"/>
          <w:sz w:val="24"/>
          <w:szCs w:val="24"/>
        </w:rPr>
        <w:t>)</w:t>
      </w:r>
      <w:r w:rsidR="005357ED">
        <w:rPr>
          <w:rFonts w:ascii="Arial" w:hAnsi="Arial" w:cs="Arial"/>
          <w:sz w:val="24"/>
          <w:szCs w:val="24"/>
        </w:rPr>
        <w:t xml:space="preserve">, se observa como los periodos húmedos se han incrementado hacia las últimas décadas para </w:t>
      </w:r>
      <w:r w:rsidR="00D57224">
        <w:rPr>
          <w:rFonts w:ascii="Arial" w:hAnsi="Arial" w:cs="Arial"/>
          <w:sz w:val="24"/>
          <w:szCs w:val="24"/>
        </w:rPr>
        <w:t>ambos SPI</w:t>
      </w:r>
      <w:r w:rsidR="005357ED">
        <w:rPr>
          <w:rFonts w:ascii="Arial" w:hAnsi="Arial" w:cs="Arial"/>
          <w:sz w:val="24"/>
          <w:szCs w:val="24"/>
        </w:rPr>
        <w:t xml:space="preserve">. En tanto que para los periodos secos no hay una conclusión generalizada ya que el SPI-6 muestra un decremento y el SPI-12 un aumento en general hacia </w:t>
      </w:r>
      <w:r w:rsidR="00D57224">
        <w:rPr>
          <w:rFonts w:ascii="Arial" w:hAnsi="Arial" w:cs="Arial"/>
          <w:sz w:val="24"/>
          <w:szCs w:val="24"/>
        </w:rPr>
        <w:t>el período más reciente.</w:t>
      </w:r>
    </w:p>
    <w:p w14:paraId="5380C3B3" w14:textId="7C116C84" w:rsidR="004438F3" w:rsidRDefault="003E4720" w:rsidP="00AF0BCA">
      <w:pPr>
        <w:spacing w:line="480" w:lineRule="auto"/>
        <w:jc w:val="both"/>
        <w:rPr>
          <w:rFonts w:ascii="Arial" w:hAnsi="Arial" w:cs="Arial"/>
          <w:sz w:val="24"/>
          <w:szCs w:val="24"/>
        </w:rPr>
      </w:pPr>
      <w:r>
        <w:rPr>
          <w:rFonts w:ascii="Arial" w:hAnsi="Arial" w:cs="Arial"/>
          <w:sz w:val="24"/>
          <w:szCs w:val="24"/>
        </w:rPr>
        <w:t xml:space="preserve">Un último resultado de interés fue el hecho de que se </w:t>
      </w:r>
      <w:r w:rsidR="00851378">
        <w:rPr>
          <w:rFonts w:ascii="Arial" w:hAnsi="Arial" w:cs="Arial"/>
          <w:sz w:val="24"/>
          <w:szCs w:val="24"/>
        </w:rPr>
        <w:t>mostró</w:t>
      </w:r>
      <w:r>
        <w:rPr>
          <w:rFonts w:ascii="Arial" w:hAnsi="Arial" w:cs="Arial"/>
          <w:sz w:val="24"/>
          <w:szCs w:val="24"/>
        </w:rPr>
        <w:t xml:space="preserve"> claramente el período de sequía entre 1995 y 2003 el cual ya había sido notado por otros trabajos anteriores como el de Ortega-Gaucin (2013).</w:t>
      </w:r>
      <w:r w:rsidR="00E0007F">
        <w:rPr>
          <w:rFonts w:ascii="Arial" w:hAnsi="Arial" w:cs="Arial"/>
          <w:sz w:val="24"/>
          <w:szCs w:val="24"/>
        </w:rPr>
        <w:t xml:space="preserve"> Cabe señalar que</w:t>
      </w:r>
      <w:r w:rsidR="004438F3">
        <w:rPr>
          <w:rFonts w:ascii="Arial" w:hAnsi="Arial" w:cs="Arial"/>
          <w:sz w:val="24"/>
          <w:szCs w:val="24"/>
        </w:rPr>
        <w:t xml:space="preserve"> durante el denominado periodo antiguo analizado, no es posible identificar otra sequía con la intensidad y duración de la 1995 al 2003.</w:t>
      </w:r>
    </w:p>
    <w:p w14:paraId="55C8479D" w14:textId="281C9BAB" w:rsidR="002B3B6E" w:rsidRPr="004B13A0" w:rsidRDefault="004438F3" w:rsidP="00AF0BCA">
      <w:pPr>
        <w:spacing w:line="480" w:lineRule="auto"/>
        <w:jc w:val="both"/>
        <w:rPr>
          <w:rFonts w:ascii="Arial" w:hAnsi="Arial" w:cs="Arial"/>
          <w:b/>
          <w:sz w:val="24"/>
          <w:szCs w:val="24"/>
          <w:lang w:val="en-US"/>
        </w:rPr>
      </w:pPr>
      <w:r>
        <w:rPr>
          <w:rFonts w:ascii="Arial" w:hAnsi="Arial" w:cs="Arial"/>
          <w:sz w:val="24"/>
          <w:szCs w:val="24"/>
        </w:rPr>
        <w:t xml:space="preserve"> </w:t>
      </w:r>
      <w:r w:rsidR="002B3B6E" w:rsidRPr="004B13A0">
        <w:rPr>
          <w:rFonts w:ascii="Arial" w:hAnsi="Arial" w:cs="Arial"/>
          <w:b/>
          <w:sz w:val="24"/>
          <w:szCs w:val="24"/>
          <w:lang w:val="en-US"/>
        </w:rPr>
        <w:t>Referencias</w:t>
      </w:r>
    </w:p>
    <w:p w14:paraId="197EBACF" w14:textId="555320E6" w:rsidR="00660EA8" w:rsidRPr="00AD136C" w:rsidRDefault="00660EA8" w:rsidP="005C6369">
      <w:pPr>
        <w:spacing w:line="480" w:lineRule="auto"/>
        <w:jc w:val="both"/>
        <w:rPr>
          <w:rFonts w:ascii="Arial" w:hAnsi="Arial" w:cs="Arial"/>
          <w:sz w:val="24"/>
          <w:szCs w:val="24"/>
          <w:lang w:val="en-US"/>
        </w:rPr>
      </w:pPr>
      <w:bookmarkStart w:id="178" w:name="_Hlk479853432"/>
      <w:r w:rsidRPr="00AD136C">
        <w:rPr>
          <w:rFonts w:ascii="Arial" w:hAnsi="Arial" w:cs="Arial"/>
          <w:sz w:val="24"/>
          <w:szCs w:val="24"/>
          <w:lang w:val="en-US"/>
        </w:rPr>
        <w:t>Edwards D.</w:t>
      </w:r>
      <w:r w:rsidR="00AD136C" w:rsidRPr="005C6369">
        <w:rPr>
          <w:rFonts w:ascii="Arial" w:hAnsi="Arial" w:cs="Arial"/>
          <w:sz w:val="24"/>
          <w:szCs w:val="24"/>
          <w:lang w:val="en-US"/>
        </w:rPr>
        <w:t xml:space="preserve"> </w:t>
      </w:r>
      <w:r w:rsidRPr="005C6369">
        <w:rPr>
          <w:rFonts w:ascii="Arial" w:hAnsi="Arial" w:cs="Arial"/>
          <w:sz w:val="24"/>
          <w:szCs w:val="24"/>
          <w:lang w:val="en-US"/>
        </w:rPr>
        <w:t>C.</w:t>
      </w:r>
      <w:r w:rsidR="00AD136C" w:rsidRPr="005C6369">
        <w:rPr>
          <w:rFonts w:ascii="Arial" w:hAnsi="Arial" w:cs="Arial"/>
          <w:sz w:val="24"/>
          <w:szCs w:val="24"/>
          <w:lang w:val="en-US"/>
        </w:rPr>
        <w:t xml:space="preserve"> and</w:t>
      </w:r>
      <w:r w:rsidRPr="005C6369">
        <w:rPr>
          <w:rFonts w:ascii="Arial" w:hAnsi="Arial" w:cs="Arial"/>
          <w:sz w:val="24"/>
          <w:szCs w:val="24"/>
          <w:lang w:val="en-US"/>
        </w:rPr>
        <w:t xml:space="preserve"> McKee T.</w:t>
      </w:r>
      <w:r w:rsidR="00AD136C" w:rsidRPr="005C6369">
        <w:rPr>
          <w:rFonts w:ascii="Arial" w:hAnsi="Arial" w:cs="Arial"/>
          <w:sz w:val="24"/>
          <w:szCs w:val="24"/>
          <w:lang w:val="en-US"/>
        </w:rPr>
        <w:t xml:space="preserve"> </w:t>
      </w:r>
      <w:r w:rsidRPr="005C6369">
        <w:rPr>
          <w:rFonts w:ascii="Arial" w:hAnsi="Arial" w:cs="Arial"/>
          <w:sz w:val="24"/>
          <w:szCs w:val="24"/>
          <w:lang w:val="en-US"/>
        </w:rPr>
        <w:t>B.</w:t>
      </w:r>
      <w:r w:rsidR="00AD136C" w:rsidRPr="005C6369">
        <w:rPr>
          <w:rFonts w:ascii="Arial" w:hAnsi="Arial" w:cs="Arial"/>
          <w:sz w:val="24"/>
          <w:szCs w:val="24"/>
          <w:lang w:val="en-US"/>
        </w:rPr>
        <w:t>,</w:t>
      </w:r>
      <w:r w:rsidRPr="005C6369">
        <w:rPr>
          <w:rFonts w:ascii="Arial" w:hAnsi="Arial" w:cs="Arial"/>
          <w:sz w:val="24"/>
          <w:szCs w:val="24"/>
          <w:lang w:val="en-US"/>
        </w:rPr>
        <w:t xml:space="preserve">1997. </w:t>
      </w:r>
      <w:r w:rsidR="00225A41" w:rsidRPr="005C6369">
        <w:rPr>
          <w:rFonts w:ascii="Arial" w:hAnsi="Arial" w:cs="Arial"/>
          <w:sz w:val="24"/>
          <w:szCs w:val="24"/>
          <w:lang w:val="en-US"/>
        </w:rPr>
        <w:t xml:space="preserve">Characteristics of 20th century drought in the United States at multiple time scales. Climatology report 97-2. Atmospheric science paper No. 634. Colorado State University, Department of Atmospheric Science. URI: </w:t>
      </w:r>
      <w:hyperlink r:id="rId21" w:history="1">
        <w:r w:rsidR="00225A41" w:rsidRPr="00AD136C">
          <w:rPr>
            <w:rStyle w:val="Hipervnculo"/>
            <w:rFonts w:ascii="Arial" w:hAnsi="Arial" w:cs="Arial"/>
            <w:sz w:val="24"/>
            <w:szCs w:val="24"/>
            <w:lang w:val="en-US"/>
          </w:rPr>
          <w:t>http://hdl.handle.net/10217/170176</w:t>
        </w:r>
      </w:hyperlink>
      <w:r w:rsidR="00225A41" w:rsidRPr="00AD136C">
        <w:rPr>
          <w:rFonts w:ascii="Arial" w:hAnsi="Arial" w:cs="Arial"/>
          <w:sz w:val="24"/>
          <w:szCs w:val="24"/>
          <w:lang w:val="en-US"/>
        </w:rPr>
        <w:t>. May, 1997.</w:t>
      </w:r>
      <w:r w:rsidR="00B31FB9" w:rsidRPr="00AD136C">
        <w:rPr>
          <w:rFonts w:ascii="Arial" w:hAnsi="Arial" w:cs="Arial"/>
          <w:sz w:val="24"/>
          <w:szCs w:val="24"/>
          <w:lang w:val="en-US"/>
        </w:rPr>
        <w:t xml:space="preserve"> </w:t>
      </w:r>
      <w:r w:rsidR="00B31FB9" w:rsidRPr="00AD136C">
        <w:rPr>
          <w:rFonts w:ascii="Arial" w:hAnsi="Arial" w:cs="Arial"/>
          <w:sz w:val="24"/>
          <w:szCs w:val="24"/>
          <w:lang w:val="en-US"/>
        </w:rPr>
        <w:br/>
      </w:r>
      <w:r w:rsidR="00B31FB9" w:rsidRPr="005C6369">
        <w:rPr>
          <w:rFonts w:ascii="Arial" w:hAnsi="Arial" w:cs="Arial"/>
          <w:sz w:val="24"/>
          <w:szCs w:val="24"/>
          <w:lang w:val="en-US"/>
        </w:rPr>
        <w:t xml:space="preserve">Implementation notes and code of this work can be found in URI: </w:t>
      </w:r>
      <w:hyperlink r:id="rId22" w:history="1">
        <w:r w:rsidR="00680A8C" w:rsidRPr="00AD136C">
          <w:rPr>
            <w:rStyle w:val="Hipervnculo"/>
            <w:rFonts w:ascii="Arial" w:hAnsi="Arial" w:cs="Arial"/>
            <w:sz w:val="24"/>
            <w:szCs w:val="24"/>
            <w:lang w:val="en-US"/>
          </w:rPr>
          <w:t>http://ccc.atmos.colostate.edu/standardizedprecipitation.php</w:t>
        </w:r>
      </w:hyperlink>
    </w:p>
    <w:p w14:paraId="4A65390B" w14:textId="5028D079" w:rsidR="008B0F53" w:rsidRPr="00244BB7" w:rsidRDefault="008B0F53" w:rsidP="005C6369">
      <w:pPr>
        <w:spacing w:line="480" w:lineRule="auto"/>
        <w:jc w:val="both"/>
        <w:rPr>
          <w:rFonts w:ascii="Arial" w:hAnsi="Arial" w:cs="Arial"/>
          <w:sz w:val="24"/>
          <w:szCs w:val="24"/>
          <w:lang w:val="en-US"/>
        </w:rPr>
      </w:pPr>
      <w:r w:rsidRPr="00244BB7">
        <w:rPr>
          <w:rFonts w:ascii="Arial" w:hAnsi="Arial" w:cs="Arial"/>
          <w:sz w:val="24"/>
          <w:szCs w:val="24"/>
          <w:lang w:val="en-US"/>
        </w:rPr>
        <w:lastRenderedPageBreak/>
        <w:t xml:space="preserve">García Acevedo, M.R. And Ingram, Helen. (2004) Conflict in the Borderlands. </w:t>
      </w:r>
      <w:r w:rsidRPr="008B0F53">
        <w:rPr>
          <w:rFonts w:ascii="Arial" w:hAnsi="Arial" w:cs="Arial"/>
          <w:sz w:val="24"/>
          <w:szCs w:val="24"/>
          <w:lang w:val="en-US"/>
        </w:rPr>
        <w:t>NACLA</w:t>
      </w:r>
      <w:r w:rsidRPr="00244BB7">
        <w:rPr>
          <w:rFonts w:ascii="Arial" w:hAnsi="Arial" w:cs="Arial"/>
          <w:sz w:val="24"/>
          <w:szCs w:val="24"/>
          <w:lang w:val="en-US"/>
        </w:rPr>
        <w:t xml:space="preserve"> </w:t>
      </w:r>
      <w:r w:rsidRPr="0061067C">
        <w:rPr>
          <w:rFonts w:ascii="Arial" w:hAnsi="Arial" w:cs="Arial"/>
          <w:sz w:val="24"/>
          <w:szCs w:val="24"/>
          <w:lang w:val="en-US"/>
        </w:rPr>
        <w:t>Report</w:t>
      </w:r>
      <w:r w:rsidRPr="00244BB7">
        <w:rPr>
          <w:rFonts w:ascii="Arial" w:hAnsi="Arial" w:cs="Arial"/>
          <w:sz w:val="24"/>
          <w:szCs w:val="24"/>
          <w:lang w:val="en-US"/>
        </w:rPr>
        <w:t xml:space="preserve"> </w:t>
      </w:r>
      <w:r>
        <w:rPr>
          <w:rFonts w:ascii="Arial" w:hAnsi="Arial" w:cs="Arial"/>
          <w:sz w:val="24"/>
          <w:szCs w:val="24"/>
          <w:lang w:val="en-US"/>
        </w:rPr>
        <w:t>o</w:t>
      </w:r>
      <w:r w:rsidRPr="00244BB7">
        <w:rPr>
          <w:rFonts w:ascii="Arial" w:hAnsi="Arial" w:cs="Arial"/>
          <w:sz w:val="24"/>
          <w:szCs w:val="24"/>
          <w:lang w:val="en-US"/>
        </w:rPr>
        <w:t>n the Americas, 38 (1). Available at http://www.nacla.org</w:t>
      </w:r>
    </w:p>
    <w:p w14:paraId="2FCBCA90" w14:textId="284A4AA4" w:rsidR="00680A8C" w:rsidRPr="005C6369" w:rsidRDefault="00F04AE1" w:rsidP="005C6369">
      <w:pPr>
        <w:spacing w:line="480" w:lineRule="auto"/>
        <w:jc w:val="both"/>
        <w:rPr>
          <w:rFonts w:ascii="Arial" w:hAnsi="Arial" w:cs="Arial"/>
          <w:sz w:val="24"/>
          <w:szCs w:val="24"/>
          <w:lang w:val="en-US"/>
        </w:rPr>
      </w:pPr>
      <w:r w:rsidRPr="00244BB7">
        <w:rPr>
          <w:rFonts w:ascii="Arial" w:hAnsi="Arial" w:cs="Arial"/>
          <w:sz w:val="24"/>
          <w:szCs w:val="24"/>
          <w:lang w:val="es-MX"/>
        </w:rPr>
        <w:t xml:space="preserve">Gochis D. J., Watts C. J., Garatuza-Payan J., and Cesar-Rodriguez J., 2007. </w:t>
      </w:r>
      <w:r w:rsidRPr="00F04AE1">
        <w:rPr>
          <w:rFonts w:ascii="Arial" w:hAnsi="Arial" w:cs="Arial"/>
          <w:sz w:val="24"/>
          <w:szCs w:val="24"/>
          <w:lang w:val="en-US"/>
        </w:rPr>
        <w:t>Spatial and temporal patterns of precipitation intensity as observed by the NAME event rain gauge network from 2002 to 2004. </w:t>
      </w:r>
      <w:r w:rsidRPr="003A4311">
        <w:rPr>
          <w:rFonts w:ascii="Arial" w:hAnsi="Arial" w:cs="Arial"/>
          <w:iCs/>
          <w:sz w:val="24"/>
          <w:szCs w:val="24"/>
          <w:lang w:val="en-US"/>
        </w:rPr>
        <w:t>Journal of Climate</w:t>
      </w:r>
      <w:r w:rsidRPr="003A4311">
        <w:rPr>
          <w:rFonts w:ascii="Arial" w:hAnsi="Arial" w:cs="Arial"/>
          <w:sz w:val="24"/>
          <w:szCs w:val="24"/>
          <w:lang w:val="en-US"/>
        </w:rPr>
        <w:t>, </w:t>
      </w:r>
      <w:r w:rsidRPr="003A4311">
        <w:rPr>
          <w:rFonts w:ascii="Arial" w:hAnsi="Arial" w:cs="Arial"/>
          <w:i/>
          <w:iCs/>
          <w:sz w:val="24"/>
          <w:szCs w:val="24"/>
          <w:lang w:val="en-US"/>
        </w:rPr>
        <w:t>20</w:t>
      </w:r>
      <w:r w:rsidRPr="003A4311">
        <w:rPr>
          <w:rFonts w:ascii="Arial" w:hAnsi="Arial" w:cs="Arial"/>
          <w:sz w:val="24"/>
          <w:szCs w:val="24"/>
          <w:lang w:val="en-US"/>
        </w:rPr>
        <w:t>(9), 1734-1750.</w:t>
      </w:r>
    </w:p>
    <w:p w14:paraId="109D1C07" w14:textId="20E3DC42" w:rsidR="002B3B6E" w:rsidRDefault="002B3B6E" w:rsidP="005C6369">
      <w:pPr>
        <w:spacing w:line="480" w:lineRule="auto"/>
        <w:jc w:val="both"/>
        <w:rPr>
          <w:rFonts w:ascii="Arial" w:hAnsi="Arial" w:cs="Arial"/>
          <w:sz w:val="24"/>
          <w:szCs w:val="24"/>
          <w:lang w:val="en-US"/>
        </w:rPr>
      </w:pPr>
      <w:r w:rsidRPr="00C81D17">
        <w:rPr>
          <w:rFonts w:ascii="Arial" w:hAnsi="Arial" w:cs="Arial"/>
          <w:sz w:val="24"/>
          <w:szCs w:val="24"/>
          <w:lang w:val="en-US"/>
        </w:rPr>
        <w:t xml:space="preserve">Hayes M. J., Svodoba M. D., Wilhite D. A., </w:t>
      </w:r>
      <w:r w:rsidR="00C81D17">
        <w:rPr>
          <w:rFonts w:ascii="Arial" w:hAnsi="Arial" w:cs="Arial"/>
          <w:sz w:val="24"/>
          <w:szCs w:val="24"/>
          <w:lang w:val="en-US"/>
        </w:rPr>
        <w:t>and</w:t>
      </w:r>
      <w:r w:rsidRPr="00C81D17">
        <w:rPr>
          <w:rFonts w:ascii="Arial" w:hAnsi="Arial" w:cs="Arial"/>
          <w:sz w:val="24"/>
          <w:szCs w:val="24"/>
          <w:lang w:val="en-US"/>
        </w:rPr>
        <w:t xml:space="preserve"> Vanyarkho O. V.</w:t>
      </w:r>
      <w:r w:rsidR="00004996">
        <w:rPr>
          <w:rFonts w:ascii="Arial" w:hAnsi="Arial" w:cs="Arial"/>
          <w:sz w:val="24"/>
          <w:szCs w:val="24"/>
          <w:lang w:val="en-US"/>
        </w:rPr>
        <w:t>,</w:t>
      </w:r>
      <w:r w:rsidRPr="00C81D17">
        <w:rPr>
          <w:rFonts w:ascii="Arial" w:hAnsi="Arial" w:cs="Arial"/>
          <w:sz w:val="24"/>
          <w:szCs w:val="24"/>
          <w:lang w:val="en-US"/>
        </w:rPr>
        <w:t xml:space="preserve"> 1999. Monitoring the 1996 drought using the standardized precipitation index. </w:t>
      </w:r>
      <w:r w:rsidRPr="005C6369">
        <w:rPr>
          <w:rFonts w:ascii="Arial" w:hAnsi="Arial" w:cs="Arial"/>
          <w:iCs/>
          <w:sz w:val="24"/>
          <w:szCs w:val="24"/>
          <w:lang w:val="en-US"/>
        </w:rPr>
        <w:t>Bulletin of the American Meteorological Society</w:t>
      </w:r>
      <w:r w:rsidRPr="00AD136C">
        <w:rPr>
          <w:rFonts w:ascii="Arial" w:hAnsi="Arial" w:cs="Arial"/>
          <w:sz w:val="24"/>
          <w:szCs w:val="24"/>
          <w:lang w:val="en-US"/>
        </w:rPr>
        <w:t> </w:t>
      </w:r>
      <w:r w:rsidRPr="005C6369">
        <w:rPr>
          <w:rFonts w:ascii="Arial" w:hAnsi="Arial" w:cs="Arial"/>
          <w:iCs/>
          <w:sz w:val="24"/>
          <w:szCs w:val="24"/>
          <w:lang w:val="en-US"/>
        </w:rPr>
        <w:t>80</w:t>
      </w:r>
      <w:r w:rsidRPr="00AD136C">
        <w:rPr>
          <w:rFonts w:ascii="Arial" w:hAnsi="Arial" w:cs="Arial"/>
          <w:sz w:val="24"/>
          <w:szCs w:val="24"/>
          <w:lang w:val="en-US"/>
        </w:rPr>
        <w:t>(3), 429.</w:t>
      </w:r>
    </w:p>
    <w:p w14:paraId="60859C54" w14:textId="073956AD" w:rsidR="00441365" w:rsidRPr="007D6CF0" w:rsidRDefault="00441365" w:rsidP="005C6369">
      <w:pPr>
        <w:spacing w:line="480" w:lineRule="auto"/>
        <w:jc w:val="both"/>
        <w:rPr>
          <w:rFonts w:ascii="Arial" w:hAnsi="Arial" w:cs="Arial"/>
          <w:sz w:val="24"/>
          <w:szCs w:val="24"/>
          <w:lang w:val="en-US"/>
        </w:rPr>
      </w:pPr>
      <w:r w:rsidRPr="00441365">
        <w:rPr>
          <w:rFonts w:ascii="Arial" w:hAnsi="Arial" w:cs="Arial"/>
          <w:sz w:val="24"/>
          <w:szCs w:val="24"/>
          <w:lang w:val="en-US"/>
        </w:rPr>
        <w:t>Hay</w:t>
      </w:r>
      <w:r w:rsidR="007D6CF0">
        <w:rPr>
          <w:rFonts w:ascii="Arial" w:hAnsi="Arial" w:cs="Arial"/>
          <w:sz w:val="24"/>
          <w:szCs w:val="24"/>
          <w:lang w:val="en-US"/>
        </w:rPr>
        <w:t>es M., Svoboda M., Wall N., and Widhalm</w:t>
      </w:r>
      <w:r w:rsidRPr="00441365">
        <w:rPr>
          <w:rFonts w:ascii="Arial" w:hAnsi="Arial" w:cs="Arial"/>
          <w:sz w:val="24"/>
          <w:szCs w:val="24"/>
          <w:lang w:val="en-US"/>
        </w:rPr>
        <w:t xml:space="preserve"> M.</w:t>
      </w:r>
      <w:r w:rsidR="007D6CF0">
        <w:rPr>
          <w:rFonts w:ascii="Arial" w:hAnsi="Arial" w:cs="Arial"/>
          <w:sz w:val="24"/>
          <w:szCs w:val="24"/>
          <w:lang w:val="en-US"/>
        </w:rPr>
        <w:t>, 2011</w:t>
      </w:r>
      <w:r w:rsidRPr="00441365">
        <w:rPr>
          <w:rFonts w:ascii="Arial" w:hAnsi="Arial" w:cs="Arial"/>
          <w:sz w:val="24"/>
          <w:szCs w:val="24"/>
          <w:lang w:val="en-US"/>
        </w:rPr>
        <w:t>. The Lincoln declaration on drought indices: universal meteorological drought index recommended</w:t>
      </w:r>
      <w:r w:rsidRPr="007D6CF0">
        <w:rPr>
          <w:rFonts w:ascii="Arial" w:hAnsi="Arial" w:cs="Arial"/>
          <w:sz w:val="24"/>
          <w:szCs w:val="24"/>
          <w:lang w:val="en-US"/>
        </w:rPr>
        <w:t>. </w:t>
      </w:r>
      <w:r w:rsidRPr="00BE006D">
        <w:rPr>
          <w:rFonts w:ascii="Arial" w:hAnsi="Arial" w:cs="Arial"/>
          <w:iCs/>
          <w:sz w:val="24"/>
          <w:szCs w:val="24"/>
          <w:lang w:val="en-US"/>
        </w:rPr>
        <w:t>Bulletin of the American Meteorological Society</w:t>
      </w:r>
      <w:r w:rsidRPr="00BE006D">
        <w:rPr>
          <w:rFonts w:ascii="Arial" w:hAnsi="Arial" w:cs="Arial"/>
          <w:sz w:val="24"/>
          <w:szCs w:val="24"/>
          <w:lang w:val="en-US"/>
        </w:rPr>
        <w:t>, </w:t>
      </w:r>
      <w:r w:rsidRPr="00BE006D">
        <w:rPr>
          <w:rFonts w:ascii="Arial" w:hAnsi="Arial" w:cs="Arial"/>
          <w:iCs/>
          <w:sz w:val="24"/>
          <w:szCs w:val="24"/>
          <w:lang w:val="en-US"/>
        </w:rPr>
        <w:t>92</w:t>
      </w:r>
      <w:r w:rsidRPr="00BE006D">
        <w:rPr>
          <w:rFonts w:ascii="Arial" w:hAnsi="Arial" w:cs="Arial"/>
          <w:sz w:val="24"/>
          <w:szCs w:val="24"/>
          <w:lang w:val="en-US"/>
        </w:rPr>
        <w:t>(4), 485-488.</w:t>
      </w:r>
    </w:p>
    <w:p w14:paraId="245B5468" w14:textId="18A4214D" w:rsidR="00004996" w:rsidRPr="00AD136C" w:rsidRDefault="00004996" w:rsidP="005C6369">
      <w:pPr>
        <w:spacing w:line="480" w:lineRule="auto"/>
        <w:jc w:val="both"/>
        <w:rPr>
          <w:rFonts w:ascii="Arial" w:hAnsi="Arial" w:cs="Arial"/>
          <w:sz w:val="24"/>
          <w:szCs w:val="24"/>
          <w:lang w:val="en-US"/>
        </w:rPr>
      </w:pPr>
      <w:r>
        <w:rPr>
          <w:rFonts w:ascii="Arial" w:hAnsi="Arial" w:cs="Arial"/>
          <w:sz w:val="24"/>
          <w:szCs w:val="24"/>
          <w:lang w:val="en-US"/>
        </w:rPr>
        <w:t>Higgins W. and Gochis D., 2007</w:t>
      </w:r>
      <w:r w:rsidRPr="00004996">
        <w:rPr>
          <w:rFonts w:ascii="Arial" w:hAnsi="Arial" w:cs="Arial"/>
          <w:sz w:val="24"/>
          <w:szCs w:val="24"/>
          <w:lang w:val="en-US"/>
        </w:rPr>
        <w:t>. Synthesis of results from the North American Monsoon Experiment (NAME) process study. </w:t>
      </w:r>
      <w:r w:rsidRPr="003A4311">
        <w:rPr>
          <w:rFonts w:ascii="Arial" w:hAnsi="Arial" w:cs="Arial"/>
          <w:iCs/>
          <w:sz w:val="24"/>
          <w:szCs w:val="24"/>
          <w:lang w:val="en-US"/>
        </w:rPr>
        <w:t>Journal of Climate</w:t>
      </w:r>
      <w:r w:rsidRPr="003A4311">
        <w:rPr>
          <w:rFonts w:ascii="Arial" w:hAnsi="Arial" w:cs="Arial"/>
          <w:sz w:val="24"/>
          <w:szCs w:val="24"/>
          <w:lang w:val="en-US"/>
        </w:rPr>
        <w:t>, </w:t>
      </w:r>
      <w:r w:rsidRPr="003A4311">
        <w:rPr>
          <w:rFonts w:ascii="Arial" w:hAnsi="Arial" w:cs="Arial"/>
          <w:i/>
          <w:iCs/>
          <w:sz w:val="24"/>
          <w:szCs w:val="24"/>
          <w:lang w:val="en-US"/>
        </w:rPr>
        <w:t>20</w:t>
      </w:r>
      <w:r w:rsidRPr="003A4311">
        <w:rPr>
          <w:rFonts w:ascii="Arial" w:hAnsi="Arial" w:cs="Arial"/>
          <w:sz w:val="24"/>
          <w:szCs w:val="24"/>
          <w:lang w:val="en-US"/>
        </w:rPr>
        <w:t>(9), 1601-1607.</w:t>
      </w:r>
    </w:p>
    <w:p w14:paraId="48D29E87" w14:textId="0F811015" w:rsidR="008B0F53" w:rsidRDefault="008B0F53" w:rsidP="005C6369">
      <w:pPr>
        <w:spacing w:line="480" w:lineRule="auto"/>
        <w:jc w:val="both"/>
        <w:rPr>
          <w:rFonts w:ascii="Arial" w:hAnsi="Arial" w:cs="Arial"/>
          <w:sz w:val="24"/>
          <w:szCs w:val="24"/>
          <w:lang w:val="en-US"/>
        </w:rPr>
      </w:pPr>
      <w:r>
        <w:rPr>
          <w:rFonts w:ascii="Arial" w:hAnsi="Arial" w:cs="Arial"/>
          <w:sz w:val="24"/>
          <w:szCs w:val="24"/>
          <w:lang w:val="en-US"/>
        </w:rPr>
        <w:t>Ibáñez Hern</w:t>
      </w:r>
      <w:r w:rsidR="00652652">
        <w:rPr>
          <w:rFonts w:ascii="Arial" w:hAnsi="Arial" w:cs="Arial"/>
          <w:sz w:val="24"/>
          <w:szCs w:val="24"/>
          <w:lang w:val="en-US"/>
        </w:rPr>
        <w:t>ández, Oscar Fidencio.</w:t>
      </w:r>
      <w:r>
        <w:rPr>
          <w:rFonts w:ascii="Arial" w:hAnsi="Arial" w:cs="Arial"/>
          <w:sz w:val="24"/>
          <w:szCs w:val="24"/>
          <w:lang w:val="en-US"/>
        </w:rPr>
        <w:t xml:space="preserve"> (2008)</w:t>
      </w:r>
      <w:r w:rsidR="00652652">
        <w:rPr>
          <w:rFonts w:ascii="Arial" w:hAnsi="Arial" w:cs="Arial"/>
          <w:sz w:val="24"/>
          <w:szCs w:val="24"/>
          <w:lang w:val="en-US"/>
        </w:rPr>
        <w:t xml:space="preserve">. Policy Change and Enviornmental Governance at the U.S.-Mexico Border: The Creation and Development of the Border Environment Cooperation Commission North American Development Bank. Colorado State University, </w:t>
      </w:r>
      <w:r w:rsidR="00652652" w:rsidRPr="00652652">
        <w:rPr>
          <w:rFonts w:ascii="Arial" w:hAnsi="Arial" w:cs="Arial"/>
          <w:sz w:val="24"/>
          <w:szCs w:val="24"/>
          <w:lang w:val="en-US"/>
        </w:rPr>
        <w:t>ProQuest Dissertations Publishing, 2008</w:t>
      </w:r>
      <w:r w:rsidR="00652652">
        <w:rPr>
          <w:rFonts w:ascii="Arial" w:hAnsi="Arial" w:cs="Arial"/>
          <w:sz w:val="24"/>
          <w:szCs w:val="24"/>
          <w:lang w:val="en-US"/>
        </w:rPr>
        <w:t>.</w:t>
      </w:r>
    </w:p>
    <w:p w14:paraId="30EBD6B6" w14:textId="52D84FEE" w:rsidR="0061067C" w:rsidRPr="00244BB7" w:rsidRDefault="006F00BA" w:rsidP="005C6369">
      <w:pPr>
        <w:spacing w:line="480" w:lineRule="auto"/>
        <w:jc w:val="both"/>
        <w:rPr>
          <w:rFonts w:ascii="Arial" w:hAnsi="Arial" w:cs="Arial"/>
          <w:sz w:val="24"/>
          <w:szCs w:val="24"/>
          <w:lang w:val="es-MX"/>
        </w:rPr>
      </w:pPr>
      <w:r>
        <w:rPr>
          <w:rFonts w:ascii="Arial" w:hAnsi="Arial" w:cs="Arial"/>
          <w:sz w:val="24"/>
          <w:szCs w:val="24"/>
          <w:lang w:val="en-US"/>
        </w:rPr>
        <w:t xml:space="preserve">Ibáñez, Oscar. </w:t>
      </w:r>
      <w:r w:rsidRPr="00F2351B">
        <w:rPr>
          <w:rFonts w:ascii="Arial" w:hAnsi="Arial" w:cs="Arial"/>
          <w:sz w:val="24"/>
          <w:szCs w:val="24"/>
          <w:lang w:val="en-US"/>
        </w:rPr>
        <w:t xml:space="preserve">2014. </w:t>
      </w:r>
      <w:r w:rsidRPr="00244BB7">
        <w:rPr>
          <w:rFonts w:ascii="Arial" w:hAnsi="Arial" w:cs="Arial"/>
          <w:sz w:val="24"/>
          <w:szCs w:val="24"/>
          <w:lang w:val="es-MX"/>
        </w:rPr>
        <w:t>Documento Rector de la Política P</w:t>
      </w:r>
      <w:r>
        <w:rPr>
          <w:rFonts w:ascii="Arial" w:hAnsi="Arial" w:cs="Arial"/>
          <w:sz w:val="24"/>
          <w:szCs w:val="24"/>
          <w:lang w:val="es-MX"/>
        </w:rPr>
        <w:t xml:space="preserve">ública para la Atención de la Sequía. </w:t>
      </w:r>
      <w:r w:rsidRPr="00F2351B">
        <w:rPr>
          <w:rFonts w:ascii="Arial" w:hAnsi="Arial" w:cs="Arial"/>
          <w:sz w:val="24"/>
          <w:szCs w:val="24"/>
          <w:lang w:val="es-MX"/>
        </w:rPr>
        <w:t xml:space="preserve">Informe OMM/PREMIA No. 238. </w:t>
      </w:r>
      <w:r w:rsidRPr="00962BD7">
        <w:rPr>
          <w:rFonts w:ascii="Arial" w:hAnsi="Arial" w:cs="Arial"/>
          <w:sz w:val="24"/>
          <w:szCs w:val="24"/>
          <w:lang w:val="es-MX"/>
        </w:rPr>
        <w:t>Organización Meteorológica Mundial</w:t>
      </w:r>
      <w:r w:rsidRPr="0083749C">
        <w:rPr>
          <w:rFonts w:ascii="Arial" w:hAnsi="Arial" w:cs="Arial"/>
          <w:sz w:val="24"/>
          <w:szCs w:val="24"/>
          <w:lang w:val="es-MX"/>
        </w:rPr>
        <w:t xml:space="preserve">. </w:t>
      </w:r>
      <w:r w:rsidRPr="00244BB7">
        <w:rPr>
          <w:rFonts w:ascii="Arial" w:hAnsi="Arial" w:cs="Arial"/>
          <w:sz w:val="24"/>
          <w:szCs w:val="24"/>
          <w:lang w:val="es-MX"/>
        </w:rPr>
        <w:t>Noviembre 2014.</w:t>
      </w:r>
    </w:p>
    <w:p w14:paraId="38FF34B7" w14:textId="12258A98" w:rsidR="0061067C" w:rsidRDefault="0061067C" w:rsidP="005C6369">
      <w:pPr>
        <w:spacing w:line="480" w:lineRule="auto"/>
        <w:jc w:val="both"/>
        <w:rPr>
          <w:rFonts w:ascii="Arial" w:hAnsi="Arial" w:cs="Arial"/>
          <w:sz w:val="24"/>
          <w:szCs w:val="24"/>
          <w:lang w:val="en-US"/>
        </w:rPr>
      </w:pPr>
      <w:r w:rsidRPr="00244BB7">
        <w:rPr>
          <w:rFonts w:ascii="Arial" w:hAnsi="Arial" w:cs="Arial"/>
          <w:sz w:val="24"/>
          <w:szCs w:val="24"/>
          <w:lang w:val="en-US"/>
        </w:rPr>
        <w:lastRenderedPageBreak/>
        <w:t xml:space="preserve">IBWC, 2001. Minute 307. </w:t>
      </w:r>
      <w:r>
        <w:rPr>
          <w:rFonts w:ascii="Arial" w:hAnsi="Arial" w:cs="Arial"/>
          <w:sz w:val="24"/>
          <w:szCs w:val="24"/>
          <w:lang w:val="en-US"/>
        </w:rPr>
        <w:t>Partial Coverage of Allocation of the Rio Grande Treaty Tributary Water Deficit From Fort Quitman to Falcon Dam. Wasington, D.C. March 16</w:t>
      </w:r>
      <w:r w:rsidRPr="00244BB7">
        <w:rPr>
          <w:rFonts w:ascii="Arial" w:hAnsi="Arial" w:cs="Arial"/>
          <w:sz w:val="24"/>
          <w:szCs w:val="24"/>
          <w:vertAlign w:val="superscript"/>
          <w:lang w:val="en-US"/>
        </w:rPr>
        <w:t>th</w:t>
      </w:r>
      <w:r>
        <w:rPr>
          <w:rFonts w:ascii="Arial" w:hAnsi="Arial" w:cs="Arial"/>
          <w:sz w:val="24"/>
          <w:szCs w:val="24"/>
          <w:lang w:val="en-US"/>
        </w:rPr>
        <w:t xml:space="preserve"> 2001. </w:t>
      </w:r>
    </w:p>
    <w:p w14:paraId="256210CF" w14:textId="54735D6D" w:rsidR="0061067C" w:rsidRDefault="0061067C" w:rsidP="005C6369">
      <w:pPr>
        <w:spacing w:line="480" w:lineRule="auto"/>
        <w:jc w:val="both"/>
        <w:rPr>
          <w:rFonts w:ascii="Arial" w:hAnsi="Arial" w:cs="Arial"/>
          <w:sz w:val="24"/>
          <w:szCs w:val="24"/>
          <w:lang w:val="en-US"/>
        </w:rPr>
      </w:pPr>
      <w:r>
        <w:rPr>
          <w:rFonts w:ascii="Arial" w:hAnsi="Arial" w:cs="Arial"/>
          <w:sz w:val="24"/>
          <w:szCs w:val="24"/>
          <w:lang w:val="en-US"/>
        </w:rPr>
        <w:t xml:space="preserve">IBWC, 2002. Minute </w:t>
      </w:r>
      <w:r w:rsidR="00FB4AAA" w:rsidRPr="00244BB7">
        <w:rPr>
          <w:rFonts w:ascii="Arial" w:hAnsi="Arial" w:cs="Arial"/>
          <w:sz w:val="24"/>
          <w:szCs w:val="24"/>
          <w:lang w:val="en-US"/>
        </w:rPr>
        <w:t>3</w:t>
      </w:r>
      <w:r w:rsidRPr="00244BB7">
        <w:rPr>
          <w:rFonts w:ascii="Arial" w:hAnsi="Arial" w:cs="Arial"/>
          <w:sz w:val="24"/>
          <w:szCs w:val="24"/>
          <w:lang w:val="en-US"/>
        </w:rPr>
        <w:t>08.</w:t>
      </w:r>
      <w:r>
        <w:rPr>
          <w:rFonts w:ascii="Arial" w:hAnsi="Arial" w:cs="Arial"/>
          <w:sz w:val="24"/>
          <w:szCs w:val="24"/>
          <w:lang w:val="en-US"/>
        </w:rPr>
        <w:t xml:space="preserve"> United States Allocation of Rio Grande Waters during the Last</w:t>
      </w:r>
      <w:r w:rsidRPr="0061067C">
        <w:rPr>
          <w:rFonts w:ascii="Arial" w:hAnsi="Arial" w:cs="Arial"/>
          <w:sz w:val="24"/>
          <w:szCs w:val="24"/>
          <w:lang w:val="en-US"/>
        </w:rPr>
        <w:t xml:space="preserve"> </w:t>
      </w:r>
      <w:r>
        <w:rPr>
          <w:rFonts w:ascii="Arial" w:hAnsi="Arial" w:cs="Arial"/>
          <w:sz w:val="24"/>
          <w:szCs w:val="24"/>
          <w:lang w:val="en-US"/>
        </w:rPr>
        <w:t>Year of the Current Cycle. Ciudad Juarez, Chih. June 28</w:t>
      </w:r>
      <w:r w:rsidRPr="00244BB7">
        <w:rPr>
          <w:rFonts w:ascii="Arial" w:hAnsi="Arial" w:cs="Arial"/>
          <w:sz w:val="24"/>
          <w:szCs w:val="24"/>
          <w:vertAlign w:val="superscript"/>
          <w:lang w:val="en-US"/>
        </w:rPr>
        <w:t>th</w:t>
      </w:r>
      <w:r>
        <w:rPr>
          <w:rFonts w:ascii="Arial" w:hAnsi="Arial" w:cs="Arial"/>
          <w:sz w:val="24"/>
          <w:szCs w:val="24"/>
          <w:lang w:val="en-US"/>
        </w:rPr>
        <w:t xml:space="preserve"> 2002</w:t>
      </w:r>
      <w:r w:rsidRPr="0061067C">
        <w:rPr>
          <w:rFonts w:ascii="Arial" w:hAnsi="Arial" w:cs="Arial"/>
          <w:sz w:val="24"/>
          <w:szCs w:val="24"/>
          <w:lang w:val="en-US"/>
        </w:rPr>
        <w:t xml:space="preserve">. </w:t>
      </w:r>
    </w:p>
    <w:p w14:paraId="7648FB9A" w14:textId="3E2B97E3" w:rsidR="00F57981" w:rsidRPr="00C81D17" w:rsidRDefault="00F57981" w:rsidP="005C6369">
      <w:pPr>
        <w:spacing w:line="480" w:lineRule="auto"/>
        <w:jc w:val="both"/>
        <w:rPr>
          <w:rFonts w:ascii="Arial" w:hAnsi="Arial" w:cs="Arial"/>
          <w:sz w:val="24"/>
          <w:szCs w:val="24"/>
          <w:lang w:val="en-US"/>
        </w:rPr>
      </w:pPr>
      <w:r w:rsidRPr="00C81D17">
        <w:rPr>
          <w:rFonts w:ascii="Arial" w:hAnsi="Arial" w:cs="Arial"/>
          <w:sz w:val="24"/>
          <w:szCs w:val="24"/>
          <w:lang w:val="en-US"/>
        </w:rPr>
        <w:t>IPCC</w:t>
      </w:r>
      <w:r w:rsidR="00C81D17">
        <w:rPr>
          <w:rFonts w:ascii="Arial" w:hAnsi="Arial" w:cs="Arial"/>
          <w:sz w:val="24"/>
          <w:szCs w:val="24"/>
          <w:lang w:val="en-US"/>
        </w:rPr>
        <w:t>,</w:t>
      </w:r>
      <w:r w:rsidRPr="00C81D17">
        <w:rPr>
          <w:rFonts w:ascii="Arial" w:hAnsi="Arial" w:cs="Arial"/>
          <w:sz w:val="24"/>
          <w:szCs w:val="24"/>
          <w:lang w:val="en-US"/>
        </w:rPr>
        <w:t xml:space="preserve"> 2007. Bernstein, L., Bosch, P., Canziani, O., Chen, Z., Christ, R., y Riahi, K. (2008). Climate change 2007: synthesis report. IPCC.</w:t>
      </w:r>
    </w:p>
    <w:p w14:paraId="68E93296" w14:textId="587C0363" w:rsidR="00F57981" w:rsidRPr="005C6369" w:rsidRDefault="00F57981" w:rsidP="005C6369">
      <w:pPr>
        <w:spacing w:line="480" w:lineRule="auto"/>
        <w:jc w:val="both"/>
        <w:rPr>
          <w:rFonts w:ascii="Arial" w:hAnsi="Arial" w:cs="Arial"/>
          <w:sz w:val="24"/>
          <w:szCs w:val="24"/>
          <w:lang w:val="es-MX"/>
        </w:rPr>
      </w:pPr>
      <w:r w:rsidRPr="005C6369">
        <w:rPr>
          <w:rFonts w:ascii="Arial" w:hAnsi="Arial" w:cs="Arial"/>
          <w:sz w:val="24"/>
          <w:szCs w:val="24"/>
          <w:lang w:val="en-US"/>
        </w:rPr>
        <w:t>IPCC</w:t>
      </w:r>
      <w:r w:rsidR="00C81D17">
        <w:rPr>
          <w:rFonts w:ascii="Arial" w:hAnsi="Arial" w:cs="Arial"/>
          <w:sz w:val="24"/>
          <w:szCs w:val="24"/>
          <w:lang w:val="en-US"/>
        </w:rPr>
        <w:t>,</w:t>
      </w:r>
      <w:r w:rsidRPr="00C81D17">
        <w:rPr>
          <w:rFonts w:ascii="Arial" w:hAnsi="Arial" w:cs="Arial"/>
          <w:sz w:val="24"/>
          <w:szCs w:val="24"/>
          <w:lang w:val="en-US"/>
        </w:rPr>
        <w:t xml:space="preserve"> 2014. Pachauri, R. K., Meyer, L., Plattner, G. K., y Stocker, T. (2015). Climate Change 2014: Synthesis Report. Contribution of Working Groups I, II and III to the Fifth Assessment Report of the Intergovernmental Panel on Climate Change. </w:t>
      </w:r>
      <w:r w:rsidRPr="005C6369">
        <w:rPr>
          <w:rFonts w:ascii="Arial" w:hAnsi="Arial" w:cs="Arial"/>
          <w:sz w:val="24"/>
          <w:szCs w:val="24"/>
          <w:lang w:val="es-MX"/>
        </w:rPr>
        <w:t>IPCC.</w:t>
      </w:r>
    </w:p>
    <w:p w14:paraId="55469735" w14:textId="472A9DD6" w:rsidR="00831EF5" w:rsidRPr="00C81D17" w:rsidRDefault="00831EF5" w:rsidP="005C6369">
      <w:pPr>
        <w:spacing w:line="480" w:lineRule="auto"/>
        <w:jc w:val="both"/>
        <w:rPr>
          <w:rFonts w:ascii="Arial" w:hAnsi="Arial" w:cs="Arial"/>
          <w:sz w:val="24"/>
          <w:szCs w:val="24"/>
          <w:lang w:val="en-US"/>
        </w:rPr>
      </w:pPr>
      <w:r w:rsidRPr="005C6369">
        <w:rPr>
          <w:rFonts w:ascii="Arial" w:hAnsi="Arial" w:cs="Arial"/>
          <w:sz w:val="24"/>
          <w:szCs w:val="24"/>
          <w:lang w:val="es-MX"/>
        </w:rPr>
        <w:t>Kelly E. M.</w:t>
      </w:r>
      <w:r w:rsidR="00C81D17">
        <w:rPr>
          <w:rFonts w:ascii="Arial" w:hAnsi="Arial" w:cs="Arial"/>
          <w:sz w:val="24"/>
          <w:szCs w:val="24"/>
          <w:lang w:val="es-MX"/>
        </w:rPr>
        <w:t>,</w:t>
      </w:r>
      <w:r w:rsidRPr="00C81D17">
        <w:rPr>
          <w:rFonts w:ascii="Arial" w:hAnsi="Arial" w:cs="Arial"/>
          <w:sz w:val="24"/>
          <w:szCs w:val="24"/>
          <w:lang w:val="es-MX"/>
        </w:rPr>
        <w:t xml:space="preserve"> 2001. El Rio Conchos: un informe preliminar. </w:t>
      </w:r>
      <w:r w:rsidRPr="00C81D17">
        <w:rPr>
          <w:rFonts w:ascii="Arial" w:hAnsi="Arial" w:cs="Arial"/>
          <w:sz w:val="24"/>
          <w:szCs w:val="24"/>
          <w:lang w:val="en-US"/>
        </w:rPr>
        <w:t xml:space="preserve">Texas center for policy studies. available from world wide web: </w:t>
      </w:r>
      <w:hyperlink r:id="rId23" w:anchor="texasmexico" w:history="1">
        <w:r w:rsidRPr="00AD136C">
          <w:rPr>
            <w:rStyle w:val="Hipervnculo"/>
            <w:rFonts w:ascii="Arial" w:hAnsi="Arial" w:cs="Arial"/>
            <w:sz w:val="24"/>
            <w:szCs w:val="24"/>
            <w:lang w:val="en-US"/>
          </w:rPr>
          <w:t>http://www.texascenter.org/publications.html#texasmexico</w:t>
        </w:r>
      </w:hyperlink>
      <w:r w:rsidRPr="00AD136C">
        <w:rPr>
          <w:rFonts w:ascii="Arial" w:hAnsi="Arial" w:cs="Arial"/>
          <w:sz w:val="24"/>
          <w:szCs w:val="24"/>
          <w:lang w:val="en-US"/>
        </w:rPr>
        <w:t xml:space="preserve"> (</w:t>
      </w:r>
      <w:r w:rsidR="00C81D17">
        <w:rPr>
          <w:rFonts w:ascii="Arial" w:hAnsi="Arial" w:cs="Arial"/>
          <w:sz w:val="24"/>
          <w:szCs w:val="24"/>
          <w:lang w:val="en-US"/>
        </w:rPr>
        <w:t>available April</w:t>
      </w:r>
      <w:r w:rsidRPr="00AD136C">
        <w:rPr>
          <w:rFonts w:ascii="Arial" w:hAnsi="Arial" w:cs="Arial"/>
          <w:sz w:val="24"/>
          <w:szCs w:val="24"/>
          <w:lang w:val="en-US"/>
        </w:rPr>
        <w:t>, 201</w:t>
      </w:r>
      <w:r w:rsidR="00C81D17">
        <w:rPr>
          <w:rFonts w:ascii="Arial" w:hAnsi="Arial" w:cs="Arial"/>
          <w:sz w:val="24"/>
          <w:szCs w:val="24"/>
          <w:lang w:val="en-US"/>
        </w:rPr>
        <w:t>7</w:t>
      </w:r>
      <w:r w:rsidRPr="00AD136C">
        <w:rPr>
          <w:rFonts w:ascii="Arial" w:hAnsi="Arial" w:cs="Arial"/>
          <w:sz w:val="24"/>
          <w:szCs w:val="24"/>
          <w:lang w:val="en-US"/>
        </w:rPr>
        <w:t>).</w:t>
      </w:r>
    </w:p>
    <w:p w14:paraId="1023A99E" w14:textId="4346AC1F" w:rsidR="00831EF5" w:rsidRPr="00AD136C" w:rsidRDefault="00831EF5" w:rsidP="005C6369">
      <w:pPr>
        <w:spacing w:line="480" w:lineRule="auto"/>
        <w:jc w:val="both"/>
        <w:rPr>
          <w:rFonts w:ascii="Arial" w:hAnsi="Arial" w:cs="Arial"/>
          <w:sz w:val="24"/>
          <w:szCs w:val="24"/>
          <w:lang w:val="en-US"/>
        </w:rPr>
      </w:pPr>
      <w:r w:rsidRPr="00037819">
        <w:rPr>
          <w:rFonts w:ascii="Arial" w:hAnsi="Arial" w:cs="Arial"/>
          <w:sz w:val="24"/>
          <w:szCs w:val="24"/>
          <w:lang w:val="en-US"/>
        </w:rPr>
        <w:t xml:space="preserve">Kim T. W., Valdés J. B., </w:t>
      </w:r>
      <w:r w:rsidR="00C81D17" w:rsidRPr="00037819">
        <w:rPr>
          <w:rFonts w:ascii="Arial" w:hAnsi="Arial" w:cs="Arial"/>
          <w:sz w:val="24"/>
          <w:szCs w:val="24"/>
          <w:lang w:val="en-US"/>
        </w:rPr>
        <w:t>and</w:t>
      </w:r>
      <w:r w:rsidRPr="00037819">
        <w:rPr>
          <w:rFonts w:ascii="Arial" w:hAnsi="Arial" w:cs="Arial"/>
          <w:sz w:val="24"/>
          <w:szCs w:val="24"/>
          <w:lang w:val="en-US"/>
        </w:rPr>
        <w:t xml:space="preserve"> Aparicio J.</w:t>
      </w:r>
      <w:r w:rsidR="00C81D17" w:rsidRPr="00037819">
        <w:rPr>
          <w:rFonts w:ascii="Arial" w:hAnsi="Arial" w:cs="Arial"/>
          <w:sz w:val="24"/>
          <w:szCs w:val="24"/>
          <w:lang w:val="en-US"/>
        </w:rPr>
        <w:t>,</w:t>
      </w:r>
      <w:r w:rsidRPr="00037819">
        <w:rPr>
          <w:rFonts w:ascii="Arial" w:hAnsi="Arial" w:cs="Arial"/>
          <w:sz w:val="24"/>
          <w:szCs w:val="24"/>
          <w:lang w:val="en-US"/>
        </w:rPr>
        <w:t xml:space="preserve"> 2002. </w:t>
      </w:r>
      <w:r w:rsidRPr="00C81D17">
        <w:rPr>
          <w:rFonts w:ascii="Arial" w:hAnsi="Arial" w:cs="Arial"/>
          <w:sz w:val="24"/>
          <w:szCs w:val="24"/>
          <w:lang w:val="en-US"/>
        </w:rPr>
        <w:t xml:space="preserve">Frequency and spatial characteristics of droughts in the Conchos River Basin, Mexico. </w:t>
      </w:r>
      <w:r w:rsidRPr="005C6369">
        <w:rPr>
          <w:rFonts w:ascii="Arial" w:hAnsi="Arial" w:cs="Arial"/>
          <w:iCs/>
          <w:sz w:val="24"/>
          <w:szCs w:val="24"/>
          <w:lang w:val="en-US"/>
        </w:rPr>
        <w:t>Water International</w:t>
      </w:r>
      <w:r w:rsidRPr="00AD136C">
        <w:rPr>
          <w:rFonts w:ascii="Arial" w:hAnsi="Arial" w:cs="Arial"/>
          <w:sz w:val="24"/>
          <w:szCs w:val="24"/>
          <w:lang w:val="en-US"/>
        </w:rPr>
        <w:t xml:space="preserve"> </w:t>
      </w:r>
      <w:r w:rsidRPr="005C6369">
        <w:rPr>
          <w:rFonts w:ascii="Arial" w:hAnsi="Arial" w:cs="Arial"/>
          <w:iCs/>
          <w:sz w:val="24"/>
          <w:szCs w:val="24"/>
          <w:lang w:val="en-US"/>
        </w:rPr>
        <w:t>27</w:t>
      </w:r>
      <w:r w:rsidRPr="00AD136C">
        <w:rPr>
          <w:rFonts w:ascii="Arial" w:hAnsi="Arial" w:cs="Arial"/>
          <w:sz w:val="24"/>
          <w:szCs w:val="24"/>
          <w:lang w:val="en-US"/>
        </w:rPr>
        <w:t>(3), 420-430.</w:t>
      </w:r>
    </w:p>
    <w:p w14:paraId="432ED250" w14:textId="097D326B" w:rsidR="00831EF5" w:rsidRPr="00AD136C" w:rsidRDefault="00831EF5" w:rsidP="005C6369">
      <w:pPr>
        <w:spacing w:line="480" w:lineRule="auto"/>
        <w:jc w:val="both"/>
        <w:rPr>
          <w:rFonts w:ascii="Arial" w:hAnsi="Arial" w:cs="Arial"/>
          <w:sz w:val="24"/>
          <w:szCs w:val="24"/>
          <w:lang w:val="en-US"/>
        </w:rPr>
      </w:pPr>
      <w:r w:rsidRPr="005C6369">
        <w:rPr>
          <w:rFonts w:ascii="Arial" w:hAnsi="Arial" w:cs="Arial"/>
          <w:sz w:val="24"/>
          <w:szCs w:val="24"/>
          <w:lang w:val="en-US"/>
        </w:rPr>
        <w:t xml:space="preserve">Kim T. W., Valdés J. B., </w:t>
      </w:r>
      <w:r w:rsidR="00C81D17">
        <w:rPr>
          <w:rFonts w:ascii="Arial" w:hAnsi="Arial" w:cs="Arial"/>
          <w:sz w:val="24"/>
          <w:szCs w:val="24"/>
          <w:lang w:val="en-US"/>
        </w:rPr>
        <w:t>and</w:t>
      </w:r>
      <w:r w:rsidRPr="005C6369">
        <w:rPr>
          <w:rFonts w:ascii="Arial" w:hAnsi="Arial" w:cs="Arial"/>
          <w:sz w:val="24"/>
          <w:szCs w:val="24"/>
          <w:lang w:val="en-US"/>
        </w:rPr>
        <w:t xml:space="preserve"> Yoo C.</w:t>
      </w:r>
      <w:r w:rsidR="00C81D17">
        <w:rPr>
          <w:rFonts w:ascii="Arial" w:hAnsi="Arial" w:cs="Arial"/>
          <w:sz w:val="24"/>
          <w:szCs w:val="24"/>
          <w:lang w:val="en-US"/>
        </w:rPr>
        <w:t>,</w:t>
      </w:r>
      <w:r w:rsidRPr="005C6369">
        <w:rPr>
          <w:rFonts w:ascii="Arial" w:hAnsi="Arial" w:cs="Arial"/>
          <w:sz w:val="24"/>
          <w:szCs w:val="24"/>
          <w:lang w:val="en-US"/>
        </w:rPr>
        <w:t xml:space="preserve"> 2006. </w:t>
      </w:r>
      <w:r w:rsidRPr="00AD136C">
        <w:rPr>
          <w:rFonts w:ascii="Arial" w:hAnsi="Arial" w:cs="Arial"/>
          <w:sz w:val="24"/>
          <w:szCs w:val="24"/>
          <w:lang w:val="en-US"/>
        </w:rPr>
        <w:t xml:space="preserve">Nonparametric approach for bivariate drought characterization using Palmer drought index. </w:t>
      </w:r>
      <w:r w:rsidRPr="005C6369">
        <w:rPr>
          <w:rFonts w:ascii="Arial" w:hAnsi="Arial" w:cs="Arial"/>
          <w:iCs/>
          <w:sz w:val="24"/>
          <w:szCs w:val="24"/>
          <w:lang w:val="en-US"/>
        </w:rPr>
        <w:t>Journal of Hydrologic Engineering</w:t>
      </w:r>
      <w:r w:rsidRPr="00AD136C">
        <w:rPr>
          <w:rFonts w:ascii="Arial" w:hAnsi="Arial" w:cs="Arial"/>
          <w:sz w:val="24"/>
          <w:szCs w:val="24"/>
          <w:lang w:val="en-US"/>
        </w:rPr>
        <w:t xml:space="preserve"> </w:t>
      </w:r>
      <w:r w:rsidRPr="005C6369">
        <w:rPr>
          <w:rFonts w:ascii="Arial" w:hAnsi="Arial" w:cs="Arial"/>
          <w:iCs/>
          <w:sz w:val="24"/>
          <w:szCs w:val="24"/>
          <w:lang w:val="en-US"/>
        </w:rPr>
        <w:t>11</w:t>
      </w:r>
      <w:r w:rsidRPr="00AD136C">
        <w:rPr>
          <w:rFonts w:ascii="Arial" w:hAnsi="Arial" w:cs="Arial"/>
          <w:sz w:val="24"/>
          <w:szCs w:val="24"/>
          <w:lang w:val="en-US"/>
        </w:rPr>
        <w:t>(2), 134-143.</w:t>
      </w:r>
    </w:p>
    <w:p w14:paraId="76471E93" w14:textId="781490C5" w:rsidR="002B3B6E" w:rsidRPr="005C6369" w:rsidRDefault="00B10CEE" w:rsidP="005C6369">
      <w:pPr>
        <w:spacing w:line="480" w:lineRule="auto"/>
        <w:jc w:val="both"/>
        <w:rPr>
          <w:rFonts w:ascii="Arial" w:hAnsi="Arial" w:cs="Arial"/>
          <w:sz w:val="24"/>
          <w:szCs w:val="24"/>
          <w:lang w:val="en-US"/>
        </w:rPr>
      </w:pPr>
      <w:r w:rsidRPr="00C81D17">
        <w:rPr>
          <w:rFonts w:ascii="Arial" w:hAnsi="Arial" w:cs="Arial"/>
          <w:sz w:val="24"/>
          <w:szCs w:val="24"/>
          <w:lang w:val="en-US"/>
        </w:rPr>
        <w:t xml:space="preserve">McKee T. B., Doesken N. J., </w:t>
      </w:r>
      <w:r w:rsidR="00C81D17">
        <w:rPr>
          <w:rFonts w:ascii="Arial" w:hAnsi="Arial" w:cs="Arial"/>
          <w:sz w:val="24"/>
          <w:szCs w:val="24"/>
          <w:lang w:val="en-US"/>
        </w:rPr>
        <w:t>and</w:t>
      </w:r>
      <w:r w:rsidRPr="00C81D17">
        <w:rPr>
          <w:rFonts w:ascii="Arial" w:hAnsi="Arial" w:cs="Arial"/>
          <w:sz w:val="24"/>
          <w:szCs w:val="24"/>
          <w:lang w:val="en-US"/>
        </w:rPr>
        <w:t xml:space="preserve"> Kleist J.</w:t>
      </w:r>
      <w:r w:rsidR="00C81D17">
        <w:rPr>
          <w:rFonts w:ascii="Arial" w:hAnsi="Arial" w:cs="Arial"/>
          <w:sz w:val="24"/>
          <w:szCs w:val="24"/>
          <w:lang w:val="en-US"/>
        </w:rPr>
        <w:t>,</w:t>
      </w:r>
      <w:r w:rsidRPr="00C81D17">
        <w:rPr>
          <w:rFonts w:ascii="Arial" w:hAnsi="Arial" w:cs="Arial"/>
          <w:sz w:val="24"/>
          <w:szCs w:val="24"/>
          <w:lang w:val="en-US"/>
        </w:rPr>
        <w:t xml:space="preserve"> 1993. The relationship of drought frequency and duration to time scales. In </w:t>
      </w:r>
      <w:r w:rsidRPr="005C6369">
        <w:rPr>
          <w:rFonts w:ascii="Arial" w:hAnsi="Arial" w:cs="Arial"/>
          <w:iCs/>
          <w:sz w:val="24"/>
          <w:szCs w:val="24"/>
          <w:lang w:val="en-US"/>
        </w:rPr>
        <w:t xml:space="preserve">Proceedings of the 8th Conference on </w:t>
      </w:r>
      <w:r w:rsidRPr="005C6369">
        <w:rPr>
          <w:rFonts w:ascii="Arial" w:hAnsi="Arial" w:cs="Arial"/>
          <w:iCs/>
          <w:sz w:val="24"/>
          <w:szCs w:val="24"/>
          <w:lang w:val="en-US"/>
        </w:rPr>
        <w:lastRenderedPageBreak/>
        <w:t>Applied Climatology</w:t>
      </w:r>
      <w:r w:rsidRPr="00AD136C">
        <w:rPr>
          <w:rFonts w:ascii="Arial" w:hAnsi="Arial" w:cs="Arial"/>
          <w:sz w:val="24"/>
          <w:szCs w:val="24"/>
          <w:lang w:val="en-US"/>
        </w:rPr>
        <w:t xml:space="preserve"> (Vol. 17, No. 22, pp. 179-183). </w:t>
      </w:r>
      <w:r w:rsidRPr="005C6369">
        <w:rPr>
          <w:rFonts w:ascii="Arial" w:hAnsi="Arial" w:cs="Arial"/>
          <w:sz w:val="24"/>
          <w:szCs w:val="24"/>
          <w:lang w:val="en-US"/>
        </w:rPr>
        <w:t>Boston, MA: American Meteorological Society.</w:t>
      </w:r>
    </w:p>
    <w:p w14:paraId="216CF39A" w14:textId="3104A8ED" w:rsidR="00163417" w:rsidRPr="00C81D17" w:rsidRDefault="00163417" w:rsidP="005C6369">
      <w:pPr>
        <w:spacing w:line="480" w:lineRule="auto"/>
        <w:jc w:val="both"/>
        <w:rPr>
          <w:rFonts w:ascii="Arial" w:hAnsi="Arial" w:cs="Arial"/>
          <w:sz w:val="24"/>
          <w:szCs w:val="24"/>
          <w:lang w:val="es-MX"/>
        </w:rPr>
      </w:pPr>
      <w:r w:rsidRPr="00037819">
        <w:rPr>
          <w:rFonts w:ascii="Arial" w:hAnsi="Arial" w:cs="Arial"/>
          <w:sz w:val="24"/>
          <w:szCs w:val="24"/>
          <w:lang w:val="en-US"/>
        </w:rPr>
        <w:t>Muñoz-Arriola F., Avissar</w:t>
      </w:r>
      <w:r w:rsidR="00C81D17" w:rsidRPr="00037819">
        <w:rPr>
          <w:rFonts w:ascii="Arial" w:hAnsi="Arial" w:cs="Arial"/>
          <w:sz w:val="24"/>
          <w:szCs w:val="24"/>
          <w:lang w:val="en-US"/>
        </w:rPr>
        <w:t xml:space="preserve"> R.,</w:t>
      </w:r>
      <w:r w:rsidRPr="00037819">
        <w:rPr>
          <w:rFonts w:ascii="Arial" w:hAnsi="Arial" w:cs="Arial"/>
          <w:sz w:val="24"/>
          <w:szCs w:val="24"/>
          <w:lang w:val="en-US"/>
        </w:rPr>
        <w:t xml:space="preserve"> Zhu</w:t>
      </w:r>
      <w:r w:rsidR="00C81D17" w:rsidRPr="00037819">
        <w:rPr>
          <w:rFonts w:ascii="Arial" w:hAnsi="Arial" w:cs="Arial"/>
          <w:sz w:val="24"/>
          <w:szCs w:val="24"/>
          <w:lang w:val="en-US"/>
        </w:rPr>
        <w:t xml:space="preserve"> C.</w:t>
      </w:r>
      <w:r w:rsidRPr="00037819">
        <w:rPr>
          <w:rFonts w:ascii="Arial" w:hAnsi="Arial" w:cs="Arial"/>
          <w:sz w:val="24"/>
          <w:szCs w:val="24"/>
          <w:lang w:val="en-US"/>
        </w:rPr>
        <w:t xml:space="preserve"> </w:t>
      </w:r>
      <w:r w:rsidR="00C81D17" w:rsidRPr="005C6369">
        <w:rPr>
          <w:rFonts w:ascii="Arial" w:hAnsi="Arial" w:cs="Arial"/>
          <w:sz w:val="24"/>
          <w:szCs w:val="24"/>
          <w:lang w:val="en-US"/>
        </w:rPr>
        <w:t xml:space="preserve">and </w:t>
      </w:r>
      <w:r w:rsidRPr="005C6369">
        <w:rPr>
          <w:rFonts w:ascii="Arial" w:hAnsi="Arial" w:cs="Arial"/>
          <w:sz w:val="24"/>
          <w:szCs w:val="24"/>
          <w:lang w:val="en-US"/>
        </w:rPr>
        <w:t>Lettenmaier</w:t>
      </w:r>
      <w:r w:rsidR="00C81D17" w:rsidRPr="005C6369">
        <w:rPr>
          <w:rFonts w:ascii="Arial" w:hAnsi="Arial" w:cs="Arial"/>
          <w:sz w:val="24"/>
          <w:szCs w:val="24"/>
          <w:lang w:val="en-US"/>
        </w:rPr>
        <w:t xml:space="preserve"> D.</w:t>
      </w:r>
      <w:r w:rsidR="00C81D17">
        <w:rPr>
          <w:rFonts w:ascii="Arial" w:hAnsi="Arial" w:cs="Arial"/>
          <w:sz w:val="24"/>
          <w:szCs w:val="24"/>
          <w:lang w:val="en-US"/>
        </w:rPr>
        <w:t xml:space="preserve"> P.,</w:t>
      </w:r>
      <w:r w:rsidRPr="005C6369">
        <w:rPr>
          <w:rFonts w:ascii="Arial" w:hAnsi="Arial" w:cs="Arial"/>
          <w:sz w:val="24"/>
          <w:szCs w:val="24"/>
          <w:lang w:val="en-US"/>
        </w:rPr>
        <w:t xml:space="preserve"> 2009. </w:t>
      </w:r>
      <w:r w:rsidRPr="00AD136C">
        <w:rPr>
          <w:rFonts w:ascii="Arial" w:hAnsi="Arial" w:cs="Arial"/>
          <w:sz w:val="24"/>
          <w:szCs w:val="24"/>
          <w:lang w:val="en-US"/>
        </w:rPr>
        <w:t xml:space="preserve">Sensitivity of the water resources of Rio Yaqui Basin, Mexico, to agriculture </w:t>
      </w:r>
      <w:r w:rsidRPr="00C81D17">
        <w:rPr>
          <w:rFonts w:ascii="Arial" w:hAnsi="Arial" w:cs="Arial"/>
          <w:sz w:val="24"/>
          <w:szCs w:val="24"/>
          <w:lang w:val="en-US"/>
        </w:rPr>
        <w:t xml:space="preserve">extensification under multiscale climate conditions. </w:t>
      </w:r>
      <w:r w:rsidRPr="005C6369">
        <w:rPr>
          <w:rFonts w:ascii="Arial" w:hAnsi="Arial" w:cs="Arial"/>
          <w:sz w:val="24"/>
          <w:szCs w:val="24"/>
          <w:lang w:val="es-MX"/>
        </w:rPr>
        <w:t>Wat. Res. Res.</w:t>
      </w:r>
      <w:r w:rsidRPr="00AD136C">
        <w:rPr>
          <w:rFonts w:ascii="Arial" w:hAnsi="Arial" w:cs="Arial"/>
          <w:sz w:val="24"/>
          <w:szCs w:val="24"/>
          <w:lang w:val="es-MX"/>
        </w:rPr>
        <w:t xml:space="preserve"> 45 (11), DOI: 10.1029/2007WR006783.</w:t>
      </w:r>
    </w:p>
    <w:p w14:paraId="6BCA1AB5" w14:textId="764245DB" w:rsidR="00831EF5" w:rsidRPr="00AD136C" w:rsidRDefault="00831EF5"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Núñez-López D., Muñoz-Robles C. A., Reyes-Gómez V. M., Velasco-Velasco I., </w:t>
      </w:r>
      <w:r w:rsidR="0063216D">
        <w:rPr>
          <w:rFonts w:ascii="Arial" w:hAnsi="Arial" w:cs="Arial"/>
          <w:sz w:val="24"/>
          <w:szCs w:val="24"/>
          <w:lang w:val="es-MX"/>
        </w:rPr>
        <w:t>and</w:t>
      </w:r>
      <w:r w:rsidRPr="0063216D">
        <w:rPr>
          <w:rFonts w:ascii="Arial" w:hAnsi="Arial" w:cs="Arial"/>
          <w:sz w:val="24"/>
          <w:szCs w:val="24"/>
          <w:lang w:val="es-MX"/>
        </w:rPr>
        <w:t xml:space="preserve"> Gadsden-Esparza H.</w:t>
      </w:r>
      <w:r w:rsidR="0063216D">
        <w:rPr>
          <w:rFonts w:ascii="Arial" w:hAnsi="Arial" w:cs="Arial"/>
          <w:sz w:val="24"/>
          <w:szCs w:val="24"/>
          <w:lang w:val="es-MX"/>
        </w:rPr>
        <w:t>,</w:t>
      </w:r>
      <w:r w:rsidRPr="0063216D">
        <w:rPr>
          <w:rFonts w:ascii="Arial" w:hAnsi="Arial" w:cs="Arial"/>
          <w:sz w:val="24"/>
          <w:szCs w:val="24"/>
          <w:lang w:val="es-MX"/>
        </w:rPr>
        <w:t xml:space="preserve"> 2007. Caracterización de la sequía a diversas escalas de tiempo en Chihuahua, México. </w:t>
      </w:r>
      <w:r w:rsidRPr="005C6369">
        <w:rPr>
          <w:rFonts w:ascii="Arial" w:hAnsi="Arial" w:cs="Arial"/>
          <w:iCs/>
          <w:sz w:val="24"/>
          <w:szCs w:val="24"/>
          <w:lang w:val="es-MX"/>
        </w:rPr>
        <w:t>Agrociencia</w:t>
      </w:r>
      <w:r w:rsidRPr="00AD136C">
        <w:rPr>
          <w:rFonts w:ascii="Arial" w:hAnsi="Arial" w:cs="Arial"/>
          <w:sz w:val="24"/>
          <w:szCs w:val="24"/>
          <w:lang w:val="es-MX"/>
        </w:rPr>
        <w:t xml:space="preserve"> </w:t>
      </w:r>
      <w:r w:rsidRPr="005C6369">
        <w:rPr>
          <w:rFonts w:ascii="Arial" w:hAnsi="Arial" w:cs="Arial"/>
          <w:iCs/>
          <w:sz w:val="24"/>
          <w:szCs w:val="24"/>
          <w:lang w:val="es-MX"/>
        </w:rPr>
        <w:t>41</w:t>
      </w:r>
      <w:r w:rsidRPr="00AD136C">
        <w:rPr>
          <w:rFonts w:ascii="Arial" w:hAnsi="Arial" w:cs="Arial"/>
          <w:sz w:val="24"/>
          <w:szCs w:val="24"/>
          <w:lang w:val="es-MX"/>
        </w:rPr>
        <w:t>(3), 253-262.</w:t>
      </w:r>
    </w:p>
    <w:p w14:paraId="436F81B2" w14:textId="50407685" w:rsidR="00831EF5" w:rsidRPr="00AD136C" w:rsidRDefault="00831EF5" w:rsidP="005C6369">
      <w:pPr>
        <w:spacing w:line="480" w:lineRule="auto"/>
        <w:jc w:val="both"/>
        <w:rPr>
          <w:rFonts w:ascii="Arial" w:hAnsi="Arial" w:cs="Arial"/>
          <w:sz w:val="24"/>
          <w:szCs w:val="24"/>
          <w:lang w:val="es-MX"/>
        </w:rPr>
      </w:pPr>
      <w:r w:rsidRPr="00C81D17">
        <w:rPr>
          <w:rFonts w:ascii="Arial" w:hAnsi="Arial" w:cs="Arial"/>
          <w:sz w:val="24"/>
          <w:szCs w:val="24"/>
          <w:lang w:val="es-MX"/>
        </w:rPr>
        <w:t xml:space="preserve">Núñez-López D., Treviño-Garza E. J., Reyes-Gómez V. M., Muñoz-Robles C. A., Aguirre-Calderón O. A., </w:t>
      </w:r>
      <w:r w:rsidR="0063216D">
        <w:rPr>
          <w:rFonts w:ascii="Arial" w:hAnsi="Arial" w:cs="Arial"/>
          <w:sz w:val="24"/>
          <w:szCs w:val="24"/>
          <w:lang w:val="es-MX"/>
        </w:rPr>
        <w:t>and</w:t>
      </w:r>
      <w:r w:rsidRPr="00C81D17">
        <w:rPr>
          <w:rFonts w:ascii="Arial" w:hAnsi="Arial" w:cs="Arial"/>
          <w:sz w:val="24"/>
          <w:szCs w:val="24"/>
          <w:lang w:val="es-MX"/>
        </w:rPr>
        <w:t xml:space="preserve"> Jiménez-Pérez J.</w:t>
      </w:r>
      <w:r w:rsidR="0063216D">
        <w:rPr>
          <w:rFonts w:ascii="Arial" w:hAnsi="Arial" w:cs="Arial"/>
          <w:sz w:val="24"/>
          <w:szCs w:val="24"/>
          <w:lang w:val="es-MX"/>
        </w:rPr>
        <w:t>,</w:t>
      </w:r>
      <w:r w:rsidRPr="00C81D17">
        <w:rPr>
          <w:rFonts w:ascii="Arial" w:hAnsi="Arial" w:cs="Arial"/>
          <w:sz w:val="24"/>
          <w:szCs w:val="24"/>
          <w:lang w:val="es-MX"/>
        </w:rPr>
        <w:t xml:space="preserve"> 2014. Uso de modelos de regresión para interpolar espacialmente la precipitación media mensual en la cuenca del río Conchos. </w:t>
      </w:r>
      <w:r w:rsidRPr="005C6369">
        <w:rPr>
          <w:rFonts w:ascii="Arial" w:hAnsi="Arial" w:cs="Arial"/>
          <w:iCs/>
          <w:sz w:val="24"/>
          <w:szCs w:val="24"/>
          <w:lang w:val="es-MX"/>
        </w:rPr>
        <w:t xml:space="preserve">Revista </w:t>
      </w:r>
      <w:r w:rsidR="0063216D">
        <w:rPr>
          <w:rFonts w:ascii="Arial" w:hAnsi="Arial" w:cs="Arial"/>
          <w:iCs/>
          <w:sz w:val="24"/>
          <w:szCs w:val="24"/>
          <w:lang w:val="es-MX"/>
        </w:rPr>
        <w:t>M</w:t>
      </w:r>
      <w:r w:rsidRPr="005C6369">
        <w:rPr>
          <w:rFonts w:ascii="Arial" w:hAnsi="Arial" w:cs="Arial"/>
          <w:iCs/>
          <w:sz w:val="24"/>
          <w:szCs w:val="24"/>
          <w:lang w:val="es-MX"/>
        </w:rPr>
        <w:t xml:space="preserve">exicana de </w:t>
      </w:r>
      <w:r w:rsidR="0063216D">
        <w:rPr>
          <w:rFonts w:ascii="Arial" w:hAnsi="Arial" w:cs="Arial"/>
          <w:iCs/>
          <w:sz w:val="24"/>
          <w:szCs w:val="24"/>
          <w:lang w:val="es-MX"/>
        </w:rPr>
        <w:t>C</w:t>
      </w:r>
      <w:r w:rsidRPr="005C6369">
        <w:rPr>
          <w:rFonts w:ascii="Arial" w:hAnsi="Arial" w:cs="Arial"/>
          <w:iCs/>
          <w:sz w:val="24"/>
          <w:szCs w:val="24"/>
          <w:lang w:val="es-MX"/>
        </w:rPr>
        <w:t xml:space="preserve">iencias </w:t>
      </w:r>
      <w:r w:rsidR="0063216D">
        <w:rPr>
          <w:rFonts w:ascii="Arial" w:hAnsi="Arial" w:cs="Arial"/>
          <w:iCs/>
          <w:sz w:val="24"/>
          <w:szCs w:val="24"/>
          <w:lang w:val="es-MX"/>
        </w:rPr>
        <w:t>A</w:t>
      </w:r>
      <w:r w:rsidRPr="005C6369">
        <w:rPr>
          <w:rFonts w:ascii="Arial" w:hAnsi="Arial" w:cs="Arial"/>
          <w:iCs/>
          <w:sz w:val="24"/>
          <w:szCs w:val="24"/>
          <w:lang w:val="es-MX"/>
        </w:rPr>
        <w:t>grícolas</w:t>
      </w:r>
      <w:r w:rsidRPr="00AD136C">
        <w:rPr>
          <w:rFonts w:ascii="Arial" w:hAnsi="Arial" w:cs="Arial"/>
          <w:sz w:val="24"/>
          <w:szCs w:val="24"/>
          <w:lang w:val="es-MX"/>
        </w:rPr>
        <w:t xml:space="preserve"> </w:t>
      </w:r>
      <w:r w:rsidRPr="005C6369">
        <w:rPr>
          <w:rFonts w:ascii="Arial" w:hAnsi="Arial" w:cs="Arial"/>
          <w:iCs/>
          <w:sz w:val="24"/>
          <w:szCs w:val="24"/>
          <w:lang w:val="es-MX"/>
        </w:rPr>
        <w:t>5</w:t>
      </w:r>
      <w:r w:rsidRPr="00AD136C">
        <w:rPr>
          <w:rFonts w:ascii="Arial" w:hAnsi="Arial" w:cs="Arial"/>
          <w:sz w:val="24"/>
          <w:szCs w:val="24"/>
          <w:lang w:val="es-MX"/>
        </w:rPr>
        <w:t>(2), 201-213.</w:t>
      </w:r>
    </w:p>
    <w:p w14:paraId="27CF71E4" w14:textId="7A8AF9FD" w:rsidR="00C328D4" w:rsidRPr="005C6369" w:rsidRDefault="00C328D4" w:rsidP="005C6369">
      <w:pPr>
        <w:spacing w:line="480" w:lineRule="auto"/>
        <w:jc w:val="both"/>
        <w:rPr>
          <w:rFonts w:ascii="Arial" w:hAnsi="Arial" w:cs="Arial"/>
          <w:iCs/>
          <w:sz w:val="24"/>
          <w:szCs w:val="24"/>
          <w:lang w:val="es-MX"/>
        </w:rPr>
      </w:pPr>
      <w:r w:rsidRPr="00AD136C">
        <w:rPr>
          <w:rFonts w:ascii="Arial" w:hAnsi="Arial" w:cs="Arial"/>
          <w:sz w:val="24"/>
          <w:szCs w:val="24"/>
          <w:lang w:val="es-MX"/>
        </w:rPr>
        <w:t xml:space="preserve">OMM, 2012. </w:t>
      </w:r>
      <w:r w:rsidRPr="005C6369">
        <w:rPr>
          <w:rFonts w:ascii="Arial" w:hAnsi="Arial" w:cs="Arial"/>
          <w:iCs/>
          <w:sz w:val="24"/>
          <w:szCs w:val="24"/>
          <w:lang w:val="es-MX"/>
        </w:rPr>
        <w:t xml:space="preserve">Guía del usuario sobre el Índice normalizado de precipitación </w:t>
      </w:r>
      <w:r w:rsidRPr="00AD136C">
        <w:rPr>
          <w:rFonts w:ascii="Arial" w:hAnsi="Arial" w:cs="Arial"/>
          <w:sz w:val="24"/>
          <w:szCs w:val="24"/>
          <w:lang w:val="es-MX"/>
        </w:rPr>
        <w:t>(OMM-Nº 1090) (M. Svoboda, M. Hayes y D. Wood), Ginebra.</w:t>
      </w:r>
    </w:p>
    <w:p w14:paraId="5C5104B4" w14:textId="082B01CB" w:rsidR="00D75926" w:rsidRPr="00AD136C" w:rsidRDefault="00D75926" w:rsidP="005C6369">
      <w:pPr>
        <w:spacing w:line="480" w:lineRule="auto"/>
        <w:jc w:val="both"/>
        <w:rPr>
          <w:rFonts w:ascii="Arial" w:hAnsi="Arial" w:cs="Arial"/>
          <w:sz w:val="24"/>
          <w:szCs w:val="24"/>
          <w:lang w:val="es-MX"/>
        </w:rPr>
      </w:pPr>
      <w:r w:rsidRPr="00AD136C">
        <w:rPr>
          <w:rFonts w:ascii="Arial" w:hAnsi="Arial" w:cs="Arial"/>
          <w:sz w:val="24"/>
          <w:szCs w:val="24"/>
          <w:lang w:val="es-MX"/>
        </w:rPr>
        <w:t>Ortega-Gaucin D.</w:t>
      </w:r>
      <w:r w:rsidR="0063216D">
        <w:rPr>
          <w:rFonts w:ascii="Arial" w:hAnsi="Arial" w:cs="Arial"/>
          <w:sz w:val="24"/>
          <w:szCs w:val="24"/>
          <w:lang w:val="es-MX"/>
        </w:rPr>
        <w:t>,</w:t>
      </w:r>
      <w:r w:rsidRPr="00AD136C">
        <w:rPr>
          <w:rFonts w:ascii="Arial" w:hAnsi="Arial" w:cs="Arial"/>
          <w:sz w:val="24"/>
          <w:szCs w:val="24"/>
          <w:lang w:val="es-MX"/>
        </w:rPr>
        <w:t xml:space="preserve"> 2013. Caracterización de las Sequías Hidrológicas en la Cuenca del </w:t>
      </w:r>
      <w:r w:rsidR="004E593B">
        <w:rPr>
          <w:rFonts w:ascii="Arial" w:hAnsi="Arial" w:cs="Arial"/>
          <w:sz w:val="24"/>
          <w:szCs w:val="24"/>
          <w:lang w:val="es-MX"/>
        </w:rPr>
        <w:t>río</w:t>
      </w:r>
      <w:r w:rsidRPr="00AD136C">
        <w:rPr>
          <w:rFonts w:ascii="Arial" w:hAnsi="Arial" w:cs="Arial"/>
          <w:sz w:val="24"/>
          <w:szCs w:val="24"/>
          <w:lang w:val="es-MX"/>
        </w:rPr>
        <w:t xml:space="preserve"> Bravo, México. </w:t>
      </w:r>
      <w:r w:rsidRPr="005C6369">
        <w:rPr>
          <w:rFonts w:ascii="Arial" w:hAnsi="Arial" w:cs="Arial"/>
          <w:sz w:val="24"/>
          <w:szCs w:val="24"/>
          <w:lang w:val="es-MX"/>
        </w:rPr>
        <w:t>Terra Latinoamericana 31</w:t>
      </w:r>
      <w:r w:rsidRPr="00AD136C">
        <w:rPr>
          <w:rFonts w:ascii="Arial" w:hAnsi="Arial" w:cs="Arial"/>
          <w:sz w:val="24"/>
          <w:szCs w:val="24"/>
          <w:lang w:val="es-MX"/>
        </w:rPr>
        <w:t>(3), 167-180.</w:t>
      </w:r>
    </w:p>
    <w:p w14:paraId="2B2E552B" w14:textId="65813F3D" w:rsidR="00704154" w:rsidRPr="00BE006D" w:rsidRDefault="00704154"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Ortega-Gaucin D., </w:t>
      </w:r>
      <w:r w:rsidR="0063216D">
        <w:rPr>
          <w:rFonts w:ascii="Arial" w:hAnsi="Arial" w:cs="Arial"/>
          <w:sz w:val="24"/>
          <w:szCs w:val="24"/>
          <w:lang w:val="es-MX"/>
        </w:rPr>
        <w:t>and</w:t>
      </w:r>
      <w:r w:rsidRPr="0063216D">
        <w:rPr>
          <w:rFonts w:ascii="Arial" w:hAnsi="Arial" w:cs="Arial"/>
          <w:sz w:val="24"/>
          <w:szCs w:val="24"/>
          <w:lang w:val="es-MX"/>
        </w:rPr>
        <w:t xml:space="preserve"> Velasco I.</w:t>
      </w:r>
      <w:r w:rsidR="0063216D">
        <w:rPr>
          <w:rFonts w:ascii="Arial" w:hAnsi="Arial" w:cs="Arial"/>
          <w:sz w:val="24"/>
          <w:szCs w:val="24"/>
          <w:lang w:val="es-MX"/>
        </w:rPr>
        <w:t>,</w:t>
      </w:r>
      <w:r w:rsidRPr="0063216D">
        <w:rPr>
          <w:rFonts w:ascii="Arial" w:hAnsi="Arial" w:cs="Arial"/>
          <w:sz w:val="24"/>
          <w:szCs w:val="24"/>
          <w:lang w:val="es-MX"/>
        </w:rPr>
        <w:t xml:space="preserve"> 2013. Aspectos socioeconómicos y ambientales de las sequías en México. </w:t>
      </w:r>
      <w:r w:rsidRPr="00BE006D">
        <w:rPr>
          <w:rFonts w:ascii="Arial" w:hAnsi="Arial" w:cs="Arial"/>
          <w:sz w:val="24"/>
          <w:szCs w:val="24"/>
          <w:lang w:val="es-MX"/>
        </w:rPr>
        <w:t>Aqua-LAC 5(2), 78-90.</w:t>
      </w:r>
    </w:p>
    <w:p w14:paraId="2A63EDD0" w14:textId="1A6BAA21" w:rsidR="00B36ACC" w:rsidRPr="00037819" w:rsidRDefault="00B36ACC" w:rsidP="005C6369">
      <w:pPr>
        <w:spacing w:line="480" w:lineRule="auto"/>
        <w:jc w:val="both"/>
        <w:rPr>
          <w:rFonts w:ascii="Arial" w:hAnsi="Arial" w:cs="Arial"/>
          <w:sz w:val="24"/>
          <w:szCs w:val="24"/>
          <w:lang w:val="en-US"/>
        </w:rPr>
      </w:pPr>
      <w:bookmarkStart w:id="179" w:name="_Hlk479866010"/>
      <w:r>
        <w:rPr>
          <w:rFonts w:ascii="Arial" w:hAnsi="Arial" w:cs="Arial"/>
          <w:sz w:val="24"/>
          <w:szCs w:val="24"/>
        </w:rPr>
        <w:t>Rivas-Acosta I. and Montero-Martínez M. J., 2013</w:t>
      </w:r>
      <w:r w:rsidRPr="00B36ACC">
        <w:rPr>
          <w:rFonts w:ascii="Arial" w:hAnsi="Arial" w:cs="Arial"/>
          <w:sz w:val="24"/>
          <w:szCs w:val="24"/>
        </w:rPr>
        <w:t xml:space="preserve">. </w:t>
      </w:r>
      <w:r w:rsidRPr="00B36ACC">
        <w:rPr>
          <w:rFonts w:ascii="Arial" w:hAnsi="Arial" w:cs="Arial"/>
          <w:sz w:val="24"/>
          <w:szCs w:val="24"/>
          <w:lang w:val="en-US"/>
        </w:rPr>
        <w:t xml:space="preserve">Downscaling technique to estimate hydrologic vulnerability to climate change: an application to the </w:t>
      </w:r>
      <w:r w:rsidRPr="00B36ACC">
        <w:rPr>
          <w:rFonts w:ascii="Arial" w:hAnsi="Arial" w:cs="Arial"/>
          <w:sz w:val="24"/>
          <w:szCs w:val="24"/>
          <w:lang w:val="en-US"/>
        </w:rPr>
        <w:lastRenderedPageBreak/>
        <w:t>Conchos River Basin, Mexico. </w:t>
      </w:r>
      <w:r w:rsidRPr="00BE006D">
        <w:rPr>
          <w:rFonts w:ascii="Arial" w:hAnsi="Arial" w:cs="Arial"/>
          <w:iCs/>
          <w:sz w:val="24"/>
          <w:szCs w:val="24"/>
          <w:lang w:val="en-US"/>
        </w:rPr>
        <w:t>Journal of Water and Climate Change</w:t>
      </w:r>
      <w:r w:rsidRPr="00BE006D">
        <w:rPr>
          <w:rFonts w:ascii="Arial" w:hAnsi="Arial" w:cs="Arial"/>
          <w:sz w:val="24"/>
          <w:szCs w:val="24"/>
          <w:lang w:val="en-US"/>
        </w:rPr>
        <w:t>, </w:t>
      </w:r>
      <w:r w:rsidRPr="00BE006D">
        <w:rPr>
          <w:rFonts w:ascii="Arial" w:hAnsi="Arial" w:cs="Arial"/>
          <w:iCs/>
          <w:sz w:val="24"/>
          <w:szCs w:val="24"/>
          <w:lang w:val="en-US"/>
        </w:rPr>
        <w:t>4</w:t>
      </w:r>
      <w:r w:rsidRPr="00BE006D">
        <w:rPr>
          <w:rFonts w:ascii="Arial" w:hAnsi="Arial" w:cs="Arial"/>
          <w:sz w:val="24"/>
          <w:szCs w:val="24"/>
          <w:lang w:val="en-US"/>
        </w:rPr>
        <w:t>(4), 440-457.</w:t>
      </w:r>
    </w:p>
    <w:bookmarkEnd w:id="179"/>
    <w:p w14:paraId="6944BC9A" w14:textId="7FAF94B1" w:rsidR="00E86AC2" w:rsidRPr="005C2780" w:rsidRDefault="00E86AC2" w:rsidP="005C6369">
      <w:pPr>
        <w:spacing w:line="480" w:lineRule="auto"/>
        <w:jc w:val="both"/>
        <w:rPr>
          <w:rFonts w:ascii="Arial" w:hAnsi="Arial" w:cs="Arial"/>
          <w:sz w:val="24"/>
          <w:szCs w:val="24"/>
          <w:lang w:val="en-US"/>
        </w:rPr>
      </w:pPr>
      <w:r w:rsidRPr="005C2780">
        <w:rPr>
          <w:rFonts w:ascii="Arial" w:hAnsi="Arial" w:cs="Arial"/>
          <w:sz w:val="24"/>
          <w:szCs w:val="24"/>
          <w:highlight w:val="yellow"/>
          <w:lang w:val="en-US"/>
        </w:rPr>
        <w:t xml:space="preserve">Santana et al (2017) – </w:t>
      </w:r>
      <w:r w:rsidR="002D481F" w:rsidRPr="005C2780">
        <w:rPr>
          <w:rFonts w:ascii="Arial" w:hAnsi="Arial" w:cs="Arial"/>
          <w:sz w:val="24"/>
          <w:szCs w:val="24"/>
          <w:highlight w:val="yellow"/>
          <w:lang w:val="en-US"/>
        </w:rPr>
        <w:t>capítulo de libro U</w:t>
      </w:r>
      <w:r w:rsidRPr="005C2780">
        <w:rPr>
          <w:rFonts w:ascii="Arial" w:hAnsi="Arial" w:cs="Arial"/>
          <w:sz w:val="24"/>
          <w:szCs w:val="24"/>
          <w:highlight w:val="yellow"/>
          <w:lang w:val="en-US"/>
        </w:rPr>
        <w:t>sumacinta</w:t>
      </w:r>
    </w:p>
    <w:p w14:paraId="52EEF8DC" w14:textId="650E1B93" w:rsidR="00163417" w:rsidRPr="0063216D" w:rsidRDefault="00163417" w:rsidP="005C6369">
      <w:pPr>
        <w:spacing w:line="480" w:lineRule="auto"/>
        <w:jc w:val="both"/>
        <w:rPr>
          <w:rFonts w:ascii="Arial" w:hAnsi="Arial" w:cs="Arial"/>
          <w:sz w:val="24"/>
          <w:szCs w:val="24"/>
          <w:lang w:val="en-US"/>
        </w:rPr>
      </w:pPr>
      <w:r w:rsidRPr="0063216D">
        <w:rPr>
          <w:rFonts w:ascii="Arial" w:hAnsi="Arial" w:cs="Arial"/>
          <w:sz w:val="24"/>
          <w:szCs w:val="24"/>
          <w:lang w:val="en-US"/>
        </w:rPr>
        <w:t>Shepard D. S., 1984. Computer mapping: The SYMAP interpolation algorithm. Spatial Statistics and Models, G. L. Gaile and C. J. Willmott, Eds., D. Reidel, 133</w:t>
      </w:r>
      <w:r w:rsidR="0063216D">
        <w:rPr>
          <w:rFonts w:ascii="Arial" w:hAnsi="Arial" w:cs="Arial"/>
          <w:sz w:val="24"/>
          <w:szCs w:val="24"/>
          <w:lang w:val="en-US"/>
        </w:rPr>
        <w:t>-</w:t>
      </w:r>
      <w:r w:rsidRPr="0063216D">
        <w:rPr>
          <w:rFonts w:ascii="Arial" w:hAnsi="Arial" w:cs="Arial"/>
          <w:sz w:val="24"/>
          <w:szCs w:val="24"/>
          <w:lang w:val="en-US"/>
        </w:rPr>
        <w:t>145.</w:t>
      </w:r>
    </w:p>
    <w:p w14:paraId="34CDFD78" w14:textId="28BBF2D7" w:rsidR="00D75926" w:rsidRPr="00AD136C" w:rsidRDefault="00D75926"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Soto V. G. </w:t>
      </w:r>
      <w:r w:rsidR="0063216D">
        <w:rPr>
          <w:rFonts w:ascii="Arial" w:hAnsi="Arial" w:cs="Arial"/>
          <w:sz w:val="24"/>
          <w:szCs w:val="24"/>
          <w:lang w:val="es-MX"/>
        </w:rPr>
        <w:t>and</w:t>
      </w:r>
      <w:r w:rsidRPr="0063216D">
        <w:rPr>
          <w:rFonts w:ascii="Arial" w:hAnsi="Arial" w:cs="Arial"/>
          <w:sz w:val="24"/>
          <w:szCs w:val="24"/>
          <w:lang w:val="es-MX"/>
        </w:rPr>
        <w:t xml:space="preserve"> Escobedo J. L.</w:t>
      </w:r>
      <w:r w:rsidR="0063216D">
        <w:rPr>
          <w:rFonts w:ascii="Arial" w:hAnsi="Arial" w:cs="Arial"/>
          <w:sz w:val="24"/>
          <w:szCs w:val="24"/>
          <w:lang w:val="es-MX"/>
        </w:rPr>
        <w:t>,</w:t>
      </w:r>
      <w:r w:rsidRPr="0063216D">
        <w:rPr>
          <w:rFonts w:ascii="Arial" w:hAnsi="Arial" w:cs="Arial"/>
          <w:sz w:val="24"/>
          <w:szCs w:val="24"/>
          <w:lang w:val="es-MX"/>
        </w:rPr>
        <w:t xml:space="preserve"> 2010. El desempeño de las instituciones en el manejo y control de las aguas superficiales del río Bravo: una perspectiva estadística. </w:t>
      </w:r>
      <w:r w:rsidRPr="005C6369">
        <w:rPr>
          <w:rFonts w:ascii="Arial" w:hAnsi="Arial" w:cs="Arial"/>
          <w:iCs/>
          <w:sz w:val="24"/>
          <w:szCs w:val="24"/>
          <w:lang w:val="es-MX"/>
        </w:rPr>
        <w:t>Revista de Ingeniería Hidráulica y Ambiental</w:t>
      </w:r>
      <w:r w:rsidRPr="00AD136C">
        <w:rPr>
          <w:rFonts w:ascii="Arial" w:hAnsi="Arial" w:cs="Arial"/>
          <w:sz w:val="24"/>
          <w:szCs w:val="24"/>
          <w:lang w:val="es-MX"/>
        </w:rPr>
        <w:t xml:space="preserve"> </w:t>
      </w:r>
      <w:r w:rsidRPr="005C6369">
        <w:rPr>
          <w:rFonts w:ascii="Arial" w:hAnsi="Arial" w:cs="Arial"/>
          <w:iCs/>
          <w:sz w:val="24"/>
          <w:szCs w:val="24"/>
          <w:lang w:val="es-MX"/>
        </w:rPr>
        <w:t>31</w:t>
      </w:r>
      <w:r w:rsidRPr="00AD136C">
        <w:rPr>
          <w:rFonts w:ascii="Arial" w:hAnsi="Arial" w:cs="Arial"/>
          <w:sz w:val="24"/>
          <w:szCs w:val="24"/>
          <w:lang w:val="es-MX"/>
        </w:rPr>
        <w:t>(2), 50-60.</w:t>
      </w:r>
    </w:p>
    <w:p w14:paraId="5D81AD7F" w14:textId="176C10AD" w:rsidR="00704154" w:rsidRPr="0063216D" w:rsidRDefault="00D75926" w:rsidP="005C6369">
      <w:pPr>
        <w:spacing w:line="480" w:lineRule="auto"/>
        <w:jc w:val="both"/>
        <w:rPr>
          <w:rFonts w:ascii="Arial" w:hAnsi="Arial" w:cs="Arial"/>
          <w:sz w:val="24"/>
          <w:szCs w:val="24"/>
          <w:lang w:val="es-MX"/>
        </w:rPr>
      </w:pPr>
      <w:r w:rsidRPr="00315AD5">
        <w:rPr>
          <w:rFonts w:ascii="Arial" w:hAnsi="Arial" w:cs="Arial"/>
          <w:sz w:val="24"/>
          <w:szCs w:val="24"/>
          <w:lang w:val="es-MX"/>
        </w:rPr>
        <w:t xml:space="preserve">Woodhouse C. A., Stahle D. W., </w:t>
      </w:r>
      <w:r w:rsidR="0063216D" w:rsidRPr="00315AD5">
        <w:rPr>
          <w:rFonts w:ascii="Arial" w:hAnsi="Arial" w:cs="Arial"/>
          <w:sz w:val="24"/>
          <w:szCs w:val="24"/>
          <w:lang w:val="es-MX"/>
        </w:rPr>
        <w:t>and</w:t>
      </w:r>
      <w:r w:rsidRPr="00315AD5">
        <w:rPr>
          <w:rFonts w:ascii="Arial" w:hAnsi="Arial" w:cs="Arial"/>
          <w:sz w:val="24"/>
          <w:szCs w:val="24"/>
          <w:lang w:val="es-MX"/>
        </w:rPr>
        <w:t xml:space="preserve"> Villanueva-Díaz J.</w:t>
      </w:r>
      <w:r w:rsidR="0063216D" w:rsidRPr="00315AD5">
        <w:rPr>
          <w:rFonts w:ascii="Arial" w:hAnsi="Arial" w:cs="Arial"/>
          <w:sz w:val="24"/>
          <w:szCs w:val="24"/>
          <w:lang w:val="es-MX"/>
        </w:rPr>
        <w:t>,</w:t>
      </w:r>
      <w:r w:rsidRPr="00315AD5">
        <w:rPr>
          <w:rFonts w:ascii="Arial" w:hAnsi="Arial" w:cs="Arial"/>
          <w:sz w:val="24"/>
          <w:szCs w:val="24"/>
          <w:lang w:val="es-MX"/>
        </w:rPr>
        <w:t xml:space="preserve"> 2012. </w:t>
      </w:r>
      <w:r w:rsidRPr="00AD136C">
        <w:rPr>
          <w:rFonts w:ascii="Arial" w:hAnsi="Arial" w:cs="Arial"/>
          <w:sz w:val="24"/>
          <w:szCs w:val="24"/>
          <w:lang w:val="en-US"/>
        </w:rPr>
        <w:t xml:space="preserve">Rio Grande and Rio Conchos water supply variability over the past 500 years. </w:t>
      </w:r>
      <w:r w:rsidRPr="005C6369">
        <w:rPr>
          <w:rFonts w:ascii="Arial" w:hAnsi="Arial" w:cs="Arial"/>
          <w:sz w:val="24"/>
          <w:szCs w:val="24"/>
          <w:lang w:val="es-MX"/>
        </w:rPr>
        <w:t>Clim. Res. 51</w:t>
      </w:r>
      <w:r w:rsidRPr="00AD136C">
        <w:rPr>
          <w:rFonts w:ascii="Arial" w:hAnsi="Arial" w:cs="Arial"/>
          <w:sz w:val="24"/>
          <w:szCs w:val="24"/>
          <w:lang w:val="es-MX"/>
        </w:rPr>
        <w:t>, 147-158.</w:t>
      </w:r>
    </w:p>
    <w:p w14:paraId="52E9D739" w14:textId="49E2DC7B" w:rsidR="00831EF5" w:rsidRPr="00B24757" w:rsidRDefault="00831EF5"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Velasco-Velasco I., Aparicio F. J., Valdés J., </w:t>
      </w:r>
      <w:r w:rsidR="0063216D">
        <w:rPr>
          <w:rFonts w:ascii="Arial" w:hAnsi="Arial" w:cs="Arial"/>
          <w:sz w:val="24"/>
          <w:szCs w:val="24"/>
          <w:lang w:val="es-MX"/>
        </w:rPr>
        <w:t>and</w:t>
      </w:r>
      <w:r w:rsidRPr="0063216D">
        <w:rPr>
          <w:rFonts w:ascii="Arial" w:hAnsi="Arial" w:cs="Arial"/>
          <w:sz w:val="24"/>
          <w:szCs w:val="24"/>
          <w:lang w:val="es-MX"/>
        </w:rPr>
        <w:t xml:space="preserve"> Velázquez J.</w:t>
      </w:r>
      <w:r w:rsidR="0063216D">
        <w:rPr>
          <w:rFonts w:ascii="Arial" w:hAnsi="Arial" w:cs="Arial"/>
          <w:sz w:val="24"/>
          <w:szCs w:val="24"/>
          <w:lang w:val="es-MX"/>
        </w:rPr>
        <w:t>,</w:t>
      </w:r>
      <w:r w:rsidRPr="0063216D">
        <w:rPr>
          <w:rFonts w:ascii="Arial" w:hAnsi="Arial" w:cs="Arial"/>
          <w:sz w:val="24"/>
          <w:szCs w:val="24"/>
          <w:lang w:val="es-MX"/>
        </w:rPr>
        <w:t xml:space="preserve"> 2004. Evaluación de índices de sequía en las cuencas afluentes del </w:t>
      </w:r>
      <w:r w:rsidR="004E593B">
        <w:rPr>
          <w:rFonts w:ascii="Arial" w:hAnsi="Arial" w:cs="Arial"/>
          <w:sz w:val="24"/>
          <w:szCs w:val="24"/>
          <w:lang w:val="es-MX"/>
        </w:rPr>
        <w:t>río</w:t>
      </w:r>
      <w:r w:rsidRPr="0063216D">
        <w:rPr>
          <w:rFonts w:ascii="Arial" w:hAnsi="Arial" w:cs="Arial"/>
          <w:sz w:val="24"/>
          <w:szCs w:val="24"/>
          <w:lang w:val="es-MX"/>
        </w:rPr>
        <w:t xml:space="preserve"> Bravo-Grande</w:t>
      </w:r>
      <w:r w:rsidRPr="005C6369">
        <w:rPr>
          <w:rFonts w:ascii="Arial" w:hAnsi="Arial" w:cs="Arial"/>
          <w:sz w:val="24"/>
          <w:szCs w:val="24"/>
          <w:lang w:val="es-MX"/>
        </w:rPr>
        <w:t xml:space="preserve">. </w:t>
      </w:r>
      <w:r w:rsidRPr="00B24757">
        <w:rPr>
          <w:rFonts w:ascii="Arial" w:hAnsi="Arial" w:cs="Arial"/>
          <w:sz w:val="24"/>
          <w:szCs w:val="24"/>
          <w:lang w:val="es-MX"/>
        </w:rPr>
        <w:t>Ingeniería Hidráulica en México, 9(3):37-53.</w:t>
      </w:r>
    </w:p>
    <w:p w14:paraId="6FF289BC" w14:textId="2150CDEA" w:rsidR="00B31737" w:rsidRDefault="00163417" w:rsidP="005C6369">
      <w:pPr>
        <w:spacing w:line="480" w:lineRule="auto"/>
        <w:jc w:val="both"/>
        <w:rPr>
          <w:rFonts w:ascii="Arial" w:hAnsi="Arial" w:cs="Arial"/>
          <w:sz w:val="24"/>
          <w:szCs w:val="24"/>
          <w:lang w:val="en-US"/>
        </w:rPr>
      </w:pPr>
      <w:r w:rsidRPr="00BE006D">
        <w:rPr>
          <w:rFonts w:ascii="Arial" w:hAnsi="Arial" w:cs="Arial"/>
          <w:sz w:val="24"/>
          <w:szCs w:val="24"/>
          <w:lang w:val="es-MX"/>
        </w:rPr>
        <w:t>Zhu C</w:t>
      </w:r>
      <w:r w:rsidR="0063216D" w:rsidRPr="00BE006D">
        <w:rPr>
          <w:rFonts w:ascii="Arial" w:hAnsi="Arial" w:cs="Arial"/>
          <w:sz w:val="24"/>
          <w:szCs w:val="24"/>
          <w:lang w:val="es-MX"/>
        </w:rPr>
        <w:t>.</w:t>
      </w:r>
      <w:r w:rsidRPr="00BE006D">
        <w:rPr>
          <w:rFonts w:ascii="Arial" w:hAnsi="Arial" w:cs="Arial"/>
          <w:sz w:val="24"/>
          <w:szCs w:val="24"/>
          <w:lang w:val="es-MX"/>
        </w:rPr>
        <w:t xml:space="preserve"> </w:t>
      </w:r>
      <w:r w:rsidR="0063216D" w:rsidRPr="00BE006D">
        <w:rPr>
          <w:rFonts w:ascii="Arial" w:hAnsi="Arial" w:cs="Arial"/>
          <w:sz w:val="24"/>
          <w:szCs w:val="24"/>
          <w:lang w:val="es-MX"/>
        </w:rPr>
        <w:t>and</w:t>
      </w:r>
      <w:r w:rsidRPr="00BE006D">
        <w:rPr>
          <w:rFonts w:ascii="Arial" w:hAnsi="Arial" w:cs="Arial"/>
          <w:sz w:val="24"/>
          <w:szCs w:val="24"/>
          <w:lang w:val="es-MX"/>
        </w:rPr>
        <w:t xml:space="preserve"> Lettenmaier,</w:t>
      </w:r>
      <w:r w:rsidR="0063216D" w:rsidRPr="00BE006D">
        <w:rPr>
          <w:rFonts w:ascii="Arial" w:hAnsi="Arial" w:cs="Arial"/>
          <w:sz w:val="24"/>
          <w:szCs w:val="24"/>
          <w:lang w:val="es-MX"/>
        </w:rPr>
        <w:t xml:space="preserve"> D. P.,</w:t>
      </w:r>
      <w:r w:rsidRPr="00BE006D">
        <w:rPr>
          <w:rFonts w:ascii="Arial" w:hAnsi="Arial" w:cs="Arial"/>
          <w:sz w:val="24"/>
          <w:szCs w:val="24"/>
          <w:lang w:val="es-MX"/>
        </w:rPr>
        <w:t xml:space="preserve"> 2007</w:t>
      </w:r>
      <w:r w:rsidR="0063216D" w:rsidRPr="00BE006D">
        <w:rPr>
          <w:rFonts w:ascii="Arial" w:hAnsi="Arial" w:cs="Arial"/>
          <w:sz w:val="24"/>
          <w:szCs w:val="24"/>
          <w:lang w:val="es-MX"/>
        </w:rPr>
        <w:t>.</w:t>
      </w:r>
      <w:r w:rsidRPr="00BE006D">
        <w:rPr>
          <w:rFonts w:ascii="Arial" w:hAnsi="Arial" w:cs="Arial"/>
          <w:sz w:val="24"/>
          <w:szCs w:val="24"/>
          <w:lang w:val="es-MX"/>
        </w:rPr>
        <w:t xml:space="preserve"> </w:t>
      </w:r>
      <w:r w:rsidRPr="0063216D">
        <w:rPr>
          <w:rFonts w:ascii="Arial" w:hAnsi="Arial" w:cs="Arial"/>
          <w:sz w:val="24"/>
          <w:szCs w:val="24"/>
          <w:lang w:val="en-US"/>
        </w:rPr>
        <w:t xml:space="preserve">Long-Term Climate and Derived Surface Hydrology and Energy Flux Data for Mexico: 1925–2004. </w:t>
      </w:r>
      <w:r w:rsidRPr="005C6369">
        <w:rPr>
          <w:rFonts w:ascii="Arial" w:hAnsi="Arial" w:cs="Arial"/>
          <w:sz w:val="24"/>
          <w:szCs w:val="24"/>
          <w:lang w:val="en-US"/>
        </w:rPr>
        <w:t>J. Climate 20, 1936</w:t>
      </w:r>
      <w:r w:rsidR="00B24757">
        <w:rPr>
          <w:rFonts w:ascii="Arial" w:hAnsi="Arial" w:cs="Arial"/>
          <w:sz w:val="24"/>
          <w:szCs w:val="24"/>
          <w:lang w:val="en-US"/>
        </w:rPr>
        <w:t>-</w:t>
      </w:r>
      <w:r w:rsidRPr="005C6369">
        <w:rPr>
          <w:rFonts w:ascii="Arial" w:hAnsi="Arial" w:cs="Arial"/>
          <w:sz w:val="24"/>
          <w:szCs w:val="24"/>
          <w:lang w:val="en-US"/>
        </w:rPr>
        <w:t>1946.</w:t>
      </w:r>
    </w:p>
    <w:bookmarkEnd w:id="178"/>
    <w:p w14:paraId="33F83F6F" w14:textId="06FC7BA0" w:rsidR="00B31737" w:rsidRDefault="00B31737">
      <w:pPr>
        <w:rPr>
          <w:rFonts w:ascii="Arial" w:hAnsi="Arial" w:cs="Arial"/>
          <w:sz w:val="24"/>
          <w:szCs w:val="24"/>
          <w:lang w:val="en-US"/>
        </w:rPr>
      </w:pPr>
    </w:p>
    <w:sectPr w:rsidR="00B31737" w:rsidSect="000D667E">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3" w:author="Mateos Farfan Efrain" w:date="2017-07-17T10:23:00Z" w:initials="MFE">
    <w:p w14:paraId="7B83DEA6" w14:textId="0A864DF4" w:rsidR="00544D36" w:rsidRDefault="00544D36">
      <w:pPr>
        <w:pStyle w:val="Textocomentario"/>
      </w:pPr>
      <w:r>
        <w:rPr>
          <w:rStyle w:val="Refdecomentario"/>
        </w:rPr>
        <w:annotationRef/>
      </w:r>
      <w:r>
        <w:t>Describir la tabla, falta más detalle de las probabilidades</w:t>
      </w:r>
    </w:p>
  </w:comment>
  <w:comment w:id="71" w:author="Mateos Farfan Efrain" w:date="2017-07-17T10:46:00Z" w:initials="MFE">
    <w:p w14:paraId="1ADF7AA3" w14:textId="15C1072B" w:rsidR="00544D36" w:rsidRDefault="00544D36">
      <w:pPr>
        <w:pStyle w:val="Textocomentario"/>
      </w:pPr>
      <w:r>
        <w:rPr>
          <w:rStyle w:val="Refdecomentario"/>
        </w:rPr>
        <w:annotationRef/>
      </w:r>
      <w:r>
        <w:t xml:space="preserve">No hemos definido anomalía extrema, a lo mejor cuando sea del mismo valor o igual a la media climática?, me parece mejor hablar de valores extremos en términos del SPI, ya que existe una función de probabilidad, entonces podemos hablar de los valores que se salgan del 90% etc..  </w:t>
      </w:r>
    </w:p>
  </w:comment>
  <w:comment w:id="76" w:author="Mateos Farfan Efrain" w:date="2017-07-17T10:06:00Z" w:initials="MFE">
    <w:p w14:paraId="14DCDEE8" w14:textId="0C49F2C0" w:rsidR="00544D36" w:rsidRDefault="00544D36">
      <w:pPr>
        <w:pStyle w:val="Textocomentario"/>
      </w:pPr>
      <w:r>
        <w:rPr>
          <w:rStyle w:val="Refdecomentario"/>
        </w:rPr>
        <w:annotationRef/>
      </w:r>
      <w:r>
        <w:t>No lo podemos decir para ambos periodos, un periodo es nuestra referencia y en el otro hay cambio.</w:t>
      </w:r>
    </w:p>
  </w:comment>
  <w:comment w:id="89" w:author="Mateos Farfan Efrain" w:date="2017-07-17T10:11:00Z" w:initials="MFE">
    <w:p w14:paraId="0C9956D4" w14:textId="48FE2DDE" w:rsidR="00544D36" w:rsidRDefault="00544D36">
      <w:pPr>
        <w:pStyle w:val="Textocomentario"/>
      </w:pPr>
      <w:r>
        <w:rPr>
          <w:rStyle w:val="Refdecomentario"/>
        </w:rPr>
        <w:annotationRef/>
      </w:r>
      <w:r>
        <w:t>Con que nivel de confianza o significancia? Debe de ser posible obtenerla ya que proviene de una función de probabilidad.</w:t>
      </w:r>
    </w:p>
  </w:comment>
  <w:comment w:id="106" w:author="Mateos Farfan Efrain" w:date="2017-07-17T09:18:00Z" w:initials="MFE">
    <w:p w14:paraId="483E5ED0" w14:textId="238F905A" w:rsidR="00544D36" w:rsidRDefault="00544D36">
      <w:pPr>
        <w:pStyle w:val="Textocomentario"/>
      </w:pPr>
      <w:r>
        <w:rPr>
          <w:rStyle w:val="Refdecomentario"/>
        </w:rPr>
        <w:annotationRef/>
      </w:r>
      <w:r>
        <w:t>Incluir el P-Value</w:t>
      </w:r>
    </w:p>
  </w:comment>
  <w:comment w:id="107" w:author="Julio Sergio Santana" w:date="2017-07-27T20:00:00Z" w:initials="JSS">
    <w:p w14:paraId="7CCD1858" w14:textId="32C40872" w:rsidR="00BC7B6F" w:rsidRDefault="00BC7B6F">
      <w:pPr>
        <w:pStyle w:val="Textocomentario"/>
      </w:pPr>
      <w:r>
        <w:rPr>
          <w:rStyle w:val="Refdecomentario"/>
        </w:rPr>
        <w:annotationRef/>
      </w:r>
      <w:r>
        <w:t>Estuve buscando si de una correlación Pearson se puede extraer un P-Value y no encontré nada.</w:t>
      </w:r>
    </w:p>
  </w:comment>
  <w:comment w:id="144" w:author="Julio Sergio Santana" w:date="2017-07-27T20:01:00Z" w:initials="JSS">
    <w:p w14:paraId="3D3FEAD0" w14:textId="27310343" w:rsidR="00BC7B6F" w:rsidRDefault="00BC7B6F">
      <w:pPr>
        <w:pStyle w:val="Textocomentario"/>
      </w:pPr>
      <w:r>
        <w:rPr>
          <w:rStyle w:val="Refdecomentario"/>
        </w:rPr>
        <w:annotationRef/>
      </w:r>
      <w:r>
        <w:t>Creo que todo esto sirve para apoyar algunos de los resultados y conclusiones que hemos puesto y hay que hacer la liga de alguna manera. A lo mejor también hay que abundar un poco en el significado de los diagramas de box.</w:t>
      </w:r>
      <w:bookmarkStart w:id="177" w:name="_GoBack"/>
      <w:bookmarkEnd w:id="17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83DEA6" w15:done="0"/>
  <w15:commentEx w15:paraId="1ADF7AA3" w15:done="0"/>
  <w15:commentEx w15:paraId="14DCDEE8" w15:done="0"/>
  <w15:commentEx w15:paraId="0C9956D4" w15:done="0"/>
  <w15:commentEx w15:paraId="483E5ED0" w15:done="0"/>
  <w15:commentEx w15:paraId="7CCD1858" w15:paraIdParent="483E5ED0" w15:done="0"/>
  <w15:commentEx w15:paraId="3D3FEAD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8190B" w14:textId="77777777" w:rsidR="00EE15F6" w:rsidRDefault="00EE15F6" w:rsidP="00912F50">
      <w:pPr>
        <w:spacing w:after="0" w:line="240" w:lineRule="auto"/>
      </w:pPr>
      <w:r>
        <w:separator/>
      </w:r>
    </w:p>
  </w:endnote>
  <w:endnote w:type="continuationSeparator" w:id="0">
    <w:p w14:paraId="0ABF0E25" w14:textId="77777777" w:rsidR="00EE15F6" w:rsidRDefault="00EE15F6" w:rsidP="0091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381DA" w14:textId="77777777" w:rsidR="00544D36" w:rsidRDefault="00544D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64527"/>
      <w:docPartObj>
        <w:docPartGallery w:val="Page Numbers (Bottom of Page)"/>
        <w:docPartUnique/>
      </w:docPartObj>
    </w:sdtPr>
    <w:sdtEndPr/>
    <w:sdtContent>
      <w:p w14:paraId="27F58E81" w14:textId="0BB4AD26" w:rsidR="00544D36" w:rsidRDefault="00544D36">
        <w:pPr>
          <w:pStyle w:val="Piedepgina"/>
          <w:jc w:val="right"/>
        </w:pPr>
        <w:r>
          <w:fldChar w:fldCharType="begin"/>
        </w:r>
        <w:r>
          <w:instrText>PAGE   \* MERGEFORMAT</w:instrText>
        </w:r>
        <w:r>
          <w:fldChar w:fldCharType="separate"/>
        </w:r>
        <w:r w:rsidR="00BC7B6F">
          <w:rPr>
            <w:noProof/>
          </w:rPr>
          <w:t>16</w:t>
        </w:r>
        <w:r>
          <w:fldChar w:fldCharType="end"/>
        </w:r>
      </w:p>
    </w:sdtContent>
  </w:sdt>
  <w:p w14:paraId="19915D32" w14:textId="77777777" w:rsidR="00544D36" w:rsidRDefault="00544D3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F50A" w14:textId="77777777" w:rsidR="00544D36" w:rsidRDefault="00544D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78772" w14:textId="77777777" w:rsidR="00EE15F6" w:rsidRDefault="00EE15F6" w:rsidP="00912F50">
      <w:pPr>
        <w:spacing w:after="0" w:line="240" w:lineRule="auto"/>
      </w:pPr>
      <w:r>
        <w:separator/>
      </w:r>
    </w:p>
  </w:footnote>
  <w:footnote w:type="continuationSeparator" w:id="0">
    <w:p w14:paraId="101ABE84" w14:textId="77777777" w:rsidR="00EE15F6" w:rsidRDefault="00EE15F6" w:rsidP="00912F50">
      <w:pPr>
        <w:spacing w:after="0" w:line="240" w:lineRule="auto"/>
      </w:pPr>
      <w:r>
        <w:continuationSeparator/>
      </w:r>
    </w:p>
  </w:footnote>
  <w:footnote w:id="1">
    <w:p w14:paraId="79CFD689" w14:textId="77777777" w:rsidR="00544D36" w:rsidRPr="00912F50" w:rsidRDefault="00544D36">
      <w:pPr>
        <w:pStyle w:val="Textonotapie"/>
        <w:rPr>
          <w:lang w:val="es-MX"/>
        </w:rPr>
      </w:pPr>
      <w:r>
        <w:rPr>
          <w:rStyle w:val="Refdenotaalpie"/>
        </w:rPr>
        <w:footnoteRef/>
      </w:r>
      <w:r>
        <w:t xml:space="preserve"> </w:t>
      </w:r>
      <w:hyperlink r:id="rId1" w:history="1">
        <w:r w:rsidRPr="003D6A32">
          <w:rPr>
            <w:rStyle w:val="Hipervnculo"/>
          </w:rPr>
          <w:t>http://www.pronacose.gob.mx/Contenido.aspx?n1=3&amp;n2=1111&amp;n3=1133</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97C7F" w14:textId="77777777" w:rsidR="00544D36" w:rsidRDefault="00544D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17E68" w14:textId="77777777" w:rsidR="00544D36" w:rsidRDefault="00544D3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414B8" w14:textId="77777777" w:rsidR="00544D36" w:rsidRDefault="00544D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542"/>
    <w:multiLevelType w:val="hybridMultilevel"/>
    <w:tmpl w:val="BDB0A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FA0F01"/>
    <w:multiLevelType w:val="hybridMultilevel"/>
    <w:tmpl w:val="BE6233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81D5401"/>
    <w:multiLevelType w:val="multilevel"/>
    <w:tmpl w:val="D4460AE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eos Farfan Efrain">
    <w15:presenceInfo w15:providerId="None" w15:userId="Mateos Farfan Efrain"/>
  </w15:person>
  <w15:person w15:author="Julio Sergio Santana">
    <w15:presenceInfo w15:providerId="Windows Live" w15:userId="598acac50b935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87"/>
    <w:rsid w:val="00002315"/>
    <w:rsid w:val="00004996"/>
    <w:rsid w:val="00005B94"/>
    <w:rsid w:val="00006A96"/>
    <w:rsid w:val="00013397"/>
    <w:rsid w:val="0001734F"/>
    <w:rsid w:val="00017715"/>
    <w:rsid w:val="00023342"/>
    <w:rsid w:val="00033ECE"/>
    <w:rsid w:val="00037819"/>
    <w:rsid w:val="00037ECA"/>
    <w:rsid w:val="00042AED"/>
    <w:rsid w:val="000449C9"/>
    <w:rsid w:val="000479F3"/>
    <w:rsid w:val="00050035"/>
    <w:rsid w:val="00051CF3"/>
    <w:rsid w:val="000604CD"/>
    <w:rsid w:val="00060701"/>
    <w:rsid w:val="000628E8"/>
    <w:rsid w:val="000728DD"/>
    <w:rsid w:val="000819F3"/>
    <w:rsid w:val="0009102D"/>
    <w:rsid w:val="000925AC"/>
    <w:rsid w:val="000A2842"/>
    <w:rsid w:val="000B1AA9"/>
    <w:rsid w:val="000B3E24"/>
    <w:rsid w:val="000C213B"/>
    <w:rsid w:val="000C23A4"/>
    <w:rsid w:val="000D3992"/>
    <w:rsid w:val="000D611D"/>
    <w:rsid w:val="000D667E"/>
    <w:rsid w:val="000E2174"/>
    <w:rsid w:val="000E325A"/>
    <w:rsid w:val="0010266B"/>
    <w:rsid w:val="001068F9"/>
    <w:rsid w:val="00106D32"/>
    <w:rsid w:val="00120EC9"/>
    <w:rsid w:val="001253A8"/>
    <w:rsid w:val="001267D0"/>
    <w:rsid w:val="001432AC"/>
    <w:rsid w:val="001447AB"/>
    <w:rsid w:val="0015288C"/>
    <w:rsid w:val="0015635F"/>
    <w:rsid w:val="00157D83"/>
    <w:rsid w:val="00162EE1"/>
    <w:rsid w:val="00163417"/>
    <w:rsid w:val="00163F95"/>
    <w:rsid w:val="00172A27"/>
    <w:rsid w:val="00175755"/>
    <w:rsid w:val="00181465"/>
    <w:rsid w:val="00191700"/>
    <w:rsid w:val="00192656"/>
    <w:rsid w:val="001948EB"/>
    <w:rsid w:val="00197079"/>
    <w:rsid w:val="001A013D"/>
    <w:rsid w:val="001A22AE"/>
    <w:rsid w:val="001A56D6"/>
    <w:rsid w:val="001B1478"/>
    <w:rsid w:val="001B330B"/>
    <w:rsid w:val="001B7874"/>
    <w:rsid w:val="001C04BF"/>
    <w:rsid w:val="001C5719"/>
    <w:rsid w:val="001D6B45"/>
    <w:rsid w:val="001E24B3"/>
    <w:rsid w:val="001E29C0"/>
    <w:rsid w:val="001E4E08"/>
    <w:rsid w:val="001E54F7"/>
    <w:rsid w:val="001E6FFB"/>
    <w:rsid w:val="001F2A74"/>
    <w:rsid w:val="001F7F8F"/>
    <w:rsid w:val="00216512"/>
    <w:rsid w:val="002220DC"/>
    <w:rsid w:val="00222993"/>
    <w:rsid w:val="00223DFC"/>
    <w:rsid w:val="002253B5"/>
    <w:rsid w:val="00225667"/>
    <w:rsid w:val="00225A41"/>
    <w:rsid w:val="002357DE"/>
    <w:rsid w:val="00241B58"/>
    <w:rsid w:val="00243889"/>
    <w:rsid w:val="00243F20"/>
    <w:rsid w:val="00244BB7"/>
    <w:rsid w:val="002458D4"/>
    <w:rsid w:val="002476D8"/>
    <w:rsid w:val="00252A70"/>
    <w:rsid w:val="002821AE"/>
    <w:rsid w:val="002829B1"/>
    <w:rsid w:val="00283BF1"/>
    <w:rsid w:val="002A63AE"/>
    <w:rsid w:val="002A7586"/>
    <w:rsid w:val="002A7A2D"/>
    <w:rsid w:val="002B3B6E"/>
    <w:rsid w:val="002B6907"/>
    <w:rsid w:val="002B7F76"/>
    <w:rsid w:val="002C20CA"/>
    <w:rsid w:val="002C2B6E"/>
    <w:rsid w:val="002D0D50"/>
    <w:rsid w:val="002D481F"/>
    <w:rsid w:val="002D622C"/>
    <w:rsid w:val="002E729F"/>
    <w:rsid w:val="002F131F"/>
    <w:rsid w:val="002F2F2E"/>
    <w:rsid w:val="002F56FD"/>
    <w:rsid w:val="002F6797"/>
    <w:rsid w:val="002F6817"/>
    <w:rsid w:val="003005F6"/>
    <w:rsid w:val="00304FD1"/>
    <w:rsid w:val="00307C2D"/>
    <w:rsid w:val="003101BF"/>
    <w:rsid w:val="0031462D"/>
    <w:rsid w:val="00315AD5"/>
    <w:rsid w:val="00317457"/>
    <w:rsid w:val="00317515"/>
    <w:rsid w:val="00317CB0"/>
    <w:rsid w:val="00320FCF"/>
    <w:rsid w:val="0032185E"/>
    <w:rsid w:val="00322412"/>
    <w:rsid w:val="003227A1"/>
    <w:rsid w:val="003301EA"/>
    <w:rsid w:val="003333EA"/>
    <w:rsid w:val="00334860"/>
    <w:rsid w:val="00370DC4"/>
    <w:rsid w:val="00375C2A"/>
    <w:rsid w:val="0038014B"/>
    <w:rsid w:val="003947BF"/>
    <w:rsid w:val="003947F7"/>
    <w:rsid w:val="0039718C"/>
    <w:rsid w:val="003A1651"/>
    <w:rsid w:val="003A4311"/>
    <w:rsid w:val="003B050C"/>
    <w:rsid w:val="003B54AC"/>
    <w:rsid w:val="003C4F3D"/>
    <w:rsid w:val="003C5225"/>
    <w:rsid w:val="003C68E0"/>
    <w:rsid w:val="003D362E"/>
    <w:rsid w:val="003D7A36"/>
    <w:rsid w:val="003D7F77"/>
    <w:rsid w:val="003E11D4"/>
    <w:rsid w:val="003E1738"/>
    <w:rsid w:val="003E4720"/>
    <w:rsid w:val="003F1EC6"/>
    <w:rsid w:val="003F5CF3"/>
    <w:rsid w:val="003F6B52"/>
    <w:rsid w:val="00400B3F"/>
    <w:rsid w:val="004013AB"/>
    <w:rsid w:val="00411847"/>
    <w:rsid w:val="004122F8"/>
    <w:rsid w:val="00415249"/>
    <w:rsid w:val="00421830"/>
    <w:rsid w:val="00422693"/>
    <w:rsid w:val="00441365"/>
    <w:rsid w:val="004427E4"/>
    <w:rsid w:val="00442978"/>
    <w:rsid w:val="004438F3"/>
    <w:rsid w:val="00444104"/>
    <w:rsid w:val="0044509F"/>
    <w:rsid w:val="004501C6"/>
    <w:rsid w:val="004511D2"/>
    <w:rsid w:val="004526FA"/>
    <w:rsid w:val="0045368B"/>
    <w:rsid w:val="0045549F"/>
    <w:rsid w:val="00456CB7"/>
    <w:rsid w:val="0046508D"/>
    <w:rsid w:val="00475721"/>
    <w:rsid w:val="00476DCE"/>
    <w:rsid w:val="00486106"/>
    <w:rsid w:val="00487161"/>
    <w:rsid w:val="00492892"/>
    <w:rsid w:val="004A15A2"/>
    <w:rsid w:val="004B13A0"/>
    <w:rsid w:val="004B3BE7"/>
    <w:rsid w:val="004B4E2D"/>
    <w:rsid w:val="004C20ED"/>
    <w:rsid w:val="004C540E"/>
    <w:rsid w:val="004C7D1F"/>
    <w:rsid w:val="004D198A"/>
    <w:rsid w:val="004D31F7"/>
    <w:rsid w:val="004D6C47"/>
    <w:rsid w:val="004D709A"/>
    <w:rsid w:val="004D72DE"/>
    <w:rsid w:val="004E0074"/>
    <w:rsid w:val="004E1341"/>
    <w:rsid w:val="004E4831"/>
    <w:rsid w:val="004E593B"/>
    <w:rsid w:val="004F515D"/>
    <w:rsid w:val="004F6AFC"/>
    <w:rsid w:val="004F791E"/>
    <w:rsid w:val="00503A45"/>
    <w:rsid w:val="00506368"/>
    <w:rsid w:val="00512A1A"/>
    <w:rsid w:val="00513C9E"/>
    <w:rsid w:val="00515298"/>
    <w:rsid w:val="00517408"/>
    <w:rsid w:val="005176D3"/>
    <w:rsid w:val="0052398D"/>
    <w:rsid w:val="00530259"/>
    <w:rsid w:val="0053131C"/>
    <w:rsid w:val="00535750"/>
    <w:rsid w:val="005357ED"/>
    <w:rsid w:val="0054154F"/>
    <w:rsid w:val="00544D36"/>
    <w:rsid w:val="00546D3C"/>
    <w:rsid w:val="00550D1B"/>
    <w:rsid w:val="00553C36"/>
    <w:rsid w:val="005564B4"/>
    <w:rsid w:val="00562FB8"/>
    <w:rsid w:val="00564A34"/>
    <w:rsid w:val="00566F72"/>
    <w:rsid w:val="00567D5F"/>
    <w:rsid w:val="00567F8F"/>
    <w:rsid w:val="00573974"/>
    <w:rsid w:val="00575C2A"/>
    <w:rsid w:val="00575D3E"/>
    <w:rsid w:val="005802B0"/>
    <w:rsid w:val="005841C9"/>
    <w:rsid w:val="00591ED1"/>
    <w:rsid w:val="00594312"/>
    <w:rsid w:val="00596C63"/>
    <w:rsid w:val="005A14A2"/>
    <w:rsid w:val="005A1BFF"/>
    <w:rsid w:val="005B00B6"/>
    <w:rsid w:val="005B207B"/>
    <w:rsid w:val="005B3476"/>
    <w:rsid w:val="005B728B"/>
    <w:rsid w:val="005B7F43"/>
    <w:rsid w:val="005C14E4"/>
    <w:rsid w:val="005C2780"/>
    <w:rsid w:val="005C6369"/>
    <w:rsid w:val="005D583E"/>
    <w:rsid w:val="005F1A79"/>
    <w:rsid w:val="005F62CD"/>
    <w:rsid w:val="005F6610"/>
    <w:rsid w:val="005F7F79"/>
    <w:rsid w:val="0061067C"/>
    <w:rsid w:val="00613BE6"/>
    <w:rsid w:val="006158AF"/>
    <w:rsid w:val="00622EF4"/>
    <w:rsid w:val="0063216D"/>
    <w:rsid w:val="006356D7"/>
    <w:rsid w:val="0063588F"/>
    <w:rsid w:val="006359D6"/>
    <w:rsid w:val="00643496"/>
    <w:rsid w:val="00643887"/>
    <w:rsid w:val="00646829"/>
    <w:rsid w:val="00652652"/>
    <w:rsid w:val="006534B9"/>
    <w:rsid w:val="00660EA8"/>
    <w:rsid w:val="0066169C"/>
    <w:rsid w:val="00663B3E"/>
    <w:rsid w:val="00673723"/>
    <w:rsid w:val="006763BD"/>
    <w:rsid w:val="00680A8C"/>
    <w:rsid w:val="006827D5"/>
    <w:rsid w:val="00687104"/>
    <w:rsid w:val="006962D1"/>
    <w:rsid w:val="006A7741"/>
    <w:rsid w:val="006B17D9"/>
    <w:rsid w:val="006B5214"/>
    <w:rsid w:val="006C0789"/>
    <w:rsid w:val="006C0EB4"/>
    <w:rsid w:val="006C33DA"/>
    <w:rsid w:val="006C3840"/>
    <w:rsid w:val="006D1EE3"/>
    <w:rsid w:val="006D32EC"/>
    <w:rsid w:val="006E0BA8"/>
    <w:rsid w:val="006E25EE"/>
    <w:rsid w:val="006F00BA"/>
    <w:rsid w:val="006F5A40"/>
    <w:rsid w:val="006F5B1B"/>
    <w:rsid w:val="006F64DF"/>
    <w:rsid w:val="006F76C5"/>
    <w:rsid w:val="006F7D7A"/>
    <w:rsid w:val="00703F99"/>
    <w:rsid w:val="00704154"/>
    <w:rsid w:val="00726302"/>
    <w:rsid w:val="00727539"/>
    <w:rsid w:val="007275E5"/>
    <w:rsid w:val="00730DFF"/>
    <w:rsid w:val="00734850"/>
    <w:rsid w:val="00737143"/>
    <w:rsid w:val="00743825"/>
    <w:rsid w:val="00747429"/>
    <w:rsid w:val="0074753F"/>
    <w:rsid w:val="00753637"/>
    <w:rsid w:val="00762792"/>
    <w:rsid w:val="00766371"/>
    <w:rsid w:val="00766869"/>
    <w:rsid w:val="00771726"/>
    <w:rsid w:val="00772B3B"/>
    <w:rsid w:val="007821C5"/>
    <w:rsid w:val="0078676D"/>
    <w:rsid w:val="00790322"/>
    <w:rsid w:val="00794449"/>
    <w:rsid w:val="00796A7E"/>
    <w:rsid w:val="007979AC"/>
    <w:rsid w:val="007A1773"/>
    <w:rsid w:val="007A24D0"/>
    <w:rsid w:val="007A5702"/>
    <w:rsid w:val="007B0E13"/>
    <w:rsid w:val="007B0E24"/>
    <w:rsid w:val="007C2CC5"/>
    <w:rsid w:val="007C68B8"/>
    <w:rsid w:val="007D0982"/>
    <w:rsid w:val="007D4383"/>
    <w:rsid w:val="007D664E"/>
    <w:rsid w:val="007D6A20"/>
    <w:rsid w:val="007D6CF0"/>
    <w:rsid w:val="007E00D5"/>
    <w:rsid w:val="007E6A12"/>
    <w:rsid w:val="007E7251"/>
    <w:rsid w:val="007E728B"/>
    <w:rsid w:val="007F153B"/>
    <w:rsid w:val="007F7527"/>
    <w:rsid w:val="007F7A1A"/>
    <w:rsid w:val="008014FF"/>
    <w:rsid w:val="00803178"/>
    <w:rsid w:val="0080433F"/>
    <w:rsid w:val="00812A87"/>
    <w:rsid w:val="00820393"/>
    <w:rsid w:val="00820C96"/>
    <w:rsid w:val="00821331"/>
    <w:rsid w:val="00823A20"/>
    <w:rsid w:val="00825F40"/>
    <w:rsid w:val="00826F16"/>
    <w:rsid w:val="00831EF5"/>
    <w:rsid w:val="008331CE"/>
    <w:rsid w:val="0083350A"/>
    <w:rsid w:val="00834D87"/>
    <w:rsid w:val="008367FA"/>
    <w:rsid w:val="0083706B"/>
    <w:rsid w:val="0083749C"/>
    <w:rsid w:val="0084385D"/>
    <w:rsid w:val="0084737F"/>
    <w:rsid w:val="00850141"/>
    <w:rsid w:val="00851378"/>
    <w:rsid w:val="00852435"/>
    <w:rsid w:val="00855404"/>
    <w:rsid w:val="00857B78"/>
    <w:rsid w:val="00865E72"/>
    <w:rsid w:val="00873C29"/>
    <w:rsid w:val="008753A8"/>
    <w:rsid w:val="00875CA6"/>
    <w:rsid w:val="008818C3"/>
    <w:rsid w:val="008838A1"/>
    <w:rsid w:val="00896F86"/>
    <w:rsid w:val="008B08DE"/>
    <w:rsid w:val="008B0F53"/>
    <w:rsid w:val="008B3C44"/>
    <w:rsid w:val="008B3F28"/>
    <w:rsid w:val="008B5782"/>
    <w:rsid w:val="008B7344"/>
    <w:rsid w:val="008C1E24"/>
    <w:rsid w:val="008C48A9"/>
    <w:rsid w:val="008D46E8"/>
    <w:rsid w:val="008D7CF9"/>
    <w:rsid w:val="008E4655"/>
    <w:rsid w:val="008F0BA7"/>
    <w:rsid w:val="008F27F5"/>
    <w:rsid w:val="008F42AD"/>
    <w:rsid w:val="008F528E"/>
    <w:rsid w:val="008F6FB5"/>
    <w:rsid w:val="00900183"/>
    <w:rsid w:val="00900930"/>
    <w:rsid w:val="00912F50"/>
    <w:rsid w:val="00931719"/>
    <w:rsid w:val="009372C6"/>
    <w:rsid w:val="00944FB2"/>
    <w:rsid w:val="009464C4"/>
    <w:rsid w:val="00950089"/>
    <w:rsid w:val="00952345"/>
    <w:rsid w:val="00956EB9"/>
    <w:rsid w:val="00961689"/>
    <w:rsid w:val="00962BD7"/>
    <w:rsid w:val="00974BBD"/>
    <w:rsid w:val="00975AE9"/>
    <w:rsid w:val="009802BD"/>
    <w:rsid w:val="00980E2F"/>
    <w:rsid w:val="00997245"/>
    <w:rsid w:val="009A0336"/>
    <w:rsid w:val="009A11C7"/>
    <w:rsid w:val="009A1DC9"/>
    <w:rsid w:val="009A2FC1"/>
    <w:rsid w:val="009B3F2D"/>
    <w:rsid w:val="009B5F21"/>
    <w:rsid w:val="009C33BF"/>
    <w:rsid w:val="009C608B"/>
    <w:rsid w:val="009D0CFD"/>
    <w:rsid w:val="009D4417"/>
    <w:rsid w:val="009D4B3B"/>
    <w:rsid w:val="009E0539"/>
    <w:rsid w:val="009E0EA4"/>
    <w:rsid w:val="009E3EB0"/>
    <w:rsid w:val="009E6AD8"/>
    <w:rsid w:val="009F2E82"/>
    <w:rsid w:val="009F331A"/>
    <w:rsid w:val="009F4411"/>
    <w:rsid w:val="009F6017"/>
    <w:rsid w:val="009F7019"/>
    <w:rsid w:val="00A02B3C"/>
    <w:rsid w:val="00A03027"/>
    <w:rsid w:val="00A03276"/>
    <w:rsid w:val="00A157FE"/>
    <w:rsid w:val="00A21ECC"/>
    <w:rsid w:val="00A22759"/>
    <w:rsid w:val="00A36781"/>
    <w:rsid w:val="00A5361F"/>
    <w:rsid w:val="00A56BC2"/>
    <w:rsid w:val="00A75CD4"/>
    <w:rsid w:val="00A8151C"/>
    <w:rsid w:val="00A8784D"/>
    <w:rsid w:val="00A90973"/>
    <w:rsid w:val="00AA3163"/>
    <w:rsid w:val="00AA5A4F"/>
    <w:rsid w:val="00AB1C54"/>
    <w:rsid w:val="00AB78E7"/>
    <w:rsid w:val="00AC17D2"/>
    <w:rsid w:val="00AC6B88"/>
    <w:rsid w:val="00AD136C"/>
    <w:rsid w:val="00AD19EC"/>
    <w:rsid w:val="00AD330F"/>
    <w:rsid w:val="00AD69E1"/>
    <w:rsid w:val="00AD75A1"/>
    <w:rsid w:val="00AE4B96"/>
    <w:rsid w:val="00AF0BCA"/>
    <w:rsid w:val="00AF1544"/>
    <w:rsid w:val="00AF3B53"/>
    <w:rsid w:val="00B03669"/>
    <w:rsid w:val="00B042EA"/>
    <w:rsid w:val="00B10CEE"/>
    <w:rsid w:val="00B16663"/>
    <w:rsid w:val="00B218EC"/>
    <w:rsid w:val="00B24757"/>
    <w:rsid w:val="00B2616A"/>
    <w:rsid w:val="00B31737"/>
    <w:rsid w:val="00B31FB9"/>
    <w:rsid w:val="00B323E8"/>
    <w:rsid w:val="00B3294F"/>
    <w:rsid w:val="00B36ACC"/>
    <w:rsid w:val="00B378A4"/>
    <w:rsid w:val="00B519C4"/>
    <w:rsid w:val="00B541C0"/>
    <w:rsid w:val="00B553F3"/>
    <w:rsid w:val="00B614F1"/>
    <w:rsid w:val="00B61C12"/>
    <w:rsid w:val="00B64BE5"/>
    <w:rsid w:val="00B77827"/>
    <w:rsid w:val="00B90528"/>
    <w:rsid w:val="00BA4260"/>
    <w:rsid w:val="00BC2EAA"/>
    <w:rsid w:val="00BC3285"/>
    <w:rsid w:val="00BC5AF6"/>
    <w:rsid w:val="00BC69BA"/>
    <w:rsid w:val="00BC7B6F"/>
    <w:rsid w:val="00BD144F"/>
    <w:rsid w:val="00BD2B33"/>
    <w:rsid w:val="00BE006D"/>
    <w:rsid w:val="00BE022B"/>
    <w:rsid w:val="00BE1513"/>
    <w:rsid w:val="00BE169B"/>
    <w:rsid w:val="00BE33A9"/>
    <w:rsid w:val="00BE3A01"/>
    <w:rsid w:val="00BE50B6"/>
    <w:rsid w:val="00BE55A5"/>
    <w:rsid w:val="00BF4E53"/>
    <w:rsid w:val="00C01252"/>
    <w:rsid w:val="00C01D28"/>
    <w:rsid w:val="00C17459"/>
    <w:rsid w:val="00C210D0"/>
    <w:rsid w:val="00C2268E"/>
    <w:rsid w:val="00C22DE8"/>
    <w:rsid w:val="00C31170"/>
    <w:rsid w:val="00C328D4"/>
    <w:rsid w:val="00C34AEE"/>
    <w:rsid w:val="00C34E45"/>
    <w:rsid w:val="00C409C9"/>
    <w:rsid w:val="00C41EE4"/>
    <w:rsid w:val="00C4518E"/>
    <w:rsid w:val="00C606C5"/>
    <w:rsid w:val="00C65779"/>
    <w:rsid w:val="00C65AC5"/>
    <w:rsid w:val="00C676E7"/>
    <w:rsid w:val="00C742DA"/>
    <w:rsid w:val="00C76BB8"/>
    <w:rsid w:val="00C76C3D"/>
    <w:rsid w:val="00C81D17"/>
    <w:rsid w:val="00C94A4D"/>
    <w:rsid w:val="00C968DA"/>
    <w:rsid w:val="00CA0381"/>
    <w:rsid w:val="00CA60D9"/>
    <w:rsid w:val="00CC0C54"/>
    <w:rsid w:val="00CC3C33"/>
    <w:rsid w:val="00CD5E03"/>
    <w:rsid w:val="00CE13D3"/>
    <w:rsid w:val="00CF2078"/>
    <w:rsid w:val="00CF4CF8"/>
    <w:rsid w:val="00D05313"/>
    <w:rsid w:val="00D0646A"/>
    <w:rsid w:val="00D07C95"/>
    <w:rsid w:val="00D120CC"/>
    <w:rsid w:val="00D12EAC"/>
    <w:rsid w:val="00D147F7"/>
    <w:rsid w:val="00D216B2"/>
    <w:rsid w:val="00D23A5A"/>
    <w:rsid w:val="00D26AE5"/>
    <w:rsid w:val="00D32025"/>
    <w:rsid w:val="00D35864"/>
    <w:rsid w:val="00D361CD"/>
    <w:rsid w:val="00D479D9"/>
    <w:rsid w:val="00D57224"/>
    <w:rsid w:val="00D60BEA"/>
    <w:rsid w:val="00D619B1"/>
    <w:rsid w:val="00D67F9F"/>
    <w:rsid w:val="00D7425A"/>
    <w:rsid w:val="00D75926"/>
    <w:rsid w:val="00D80045"/>
    <w:rsid w:val="00D85B46"/>
    <w:rsid w:val="00D90FF1"/>
    <w:rsid w:val="00DA6D9E"/>
    <w:rsid w:val="00DB1703"/>
    <w:rsid w:val="00DB3C90"/>
    <w:rsid w:val="00DC152B"/>
    <w:rsid w:val="00DC38F1"/>
    <w:rsid w:val="00DC4A20"/>
    <w:rsid w:val="00DC56D6"/>
    <w:rsid w:val="00DC67B6"/>
    <w:rsid w:val="00DD0148"/>
    <w:rsid w:val="00DD07C9"/>
    <w:rsid w:val="00DE6043"/>
    <w:rsid w:val="00DF051B"/>
    <w:rsid w:val="00DF1E78"/>
    <w:rsid w:val="00DF799F"/>
    <w:rsid w:val="00E0007F"/>
    <w:rsid w:val="00E10206"/>
    <w:rsid w:val="00E10345"/>
    <w:rsid w:val="00E17B0A"/>
    <w:rsid w:val="00E22818"/>
    <w:rsid w:val="00E2620C"/>
    <w:rsid w:val="00E27615"/>
    <w:rsid w:val="00E44303"/>
    <w:rsid w:val="00E53C79"/>
    <w:rsid w:val="00E57AAD"/>
    <w:rsid w:val="00E61227"/>
    <w:rsid w:val="00E63370"/>
    <w:rsid w:val="00E66FC0"/>
    <w:rsid w:val="00E7296D"/>
    <w:rsid w:val="00E80CD3"/>
    <w:rsid w:val="00E85517"/>
    <w:rsid w:val="00E86AC2"/>
    <w:rsid w:val="00E87652"/>
    <w:rsid w:val="00E9065A"/>
    <w:rsid w:val="00E97193"/>
    <w:rsid w:val="00E973D6"/>
    <w:rsid w:val="00EB5F7B"/>
    <w:rsid w:val="00EB7EA1"/>
    <w:rsid w:val="00EC4FFA"/>
    <w:rsid w:val="00EC7CF5"/>
    <w:rsid w:val="00ED2D01"/>
    <w:rsid w:val="00ED54A4"/>
    <w:rsid w:val="00EE15F6"/>
    <w:rsid w:val="00EE7604"/>
    <w:rsid w:val="00EF389A"/>
    <w:rsid w:val="00EF48C1"/>
    <w:rsid w:val="00EF559A"/>
    <w:rsid w:val="00F03085"/>
    <w:rsid w:val="00F04AE1"/>
    <w:rsid w:val="00F119DB"/>
    <w:rsid w:val="00F14032"/>
    <w:rsid w:val="00F2040D"/>
    <w:rsid w:val="00F2351B"/>
    <w:rsid w:val="00F263BC"/>
    <w:rsid w:val="00F27B1E"/>
    <w:rsid w:val="00F31563"/>
    <w:rsid w:val="00F40C92"/>
    <w:rsid w:val="00F41583"/>
    <w:rsid w:val="00F4164F"/>
    <w:rsid w:val="00F44127"/>
    <w:rsid w:val="00F44129"/>
    <w:rsid w:val="00F56DCA"/>
    <w:rsid w:val="00F57981"/>
    <w:rsid w:val="00F63871"/>
    <w:rsid w:val="00F655DF"/>
    <w:rsid w:val="00F729F6"/>
    <w:rsid w:val="00F74C1E"/>
    <w:rsid w:val="00F808D2"/>
    <w:rsid w:val="00F8562F"/>
    <w:rsid w:val="00F91CBF"/>
    <w:rsid w:val="00F957C0"/>
    <w:rsid w:val="00F97D4B"/>
    <w:rsid w:val="00FA4559"/>
    <w:rsid w:val="00FA5424"/>
    <w:rsid w:val="00FA6167"/>
    <w:rsid w:val="00FB4AAA"/>
    <w:rsid w:val="00FC2FEA"/>
    <w:rsid w:val="00FC73ED"/>
    <w:rsid w:val="00FC78B3"/>
    <w:rsid w:val="00FC7C9D"/>
    <w:rsid w:val="00FD2F9F"/>
    <w:rsid w:val="00FD6A67"/>
    <w:rsid w:val="00FE2855"/>
    <w:rsid w:val="00FE56B3"/>
    <w:rsid w:val="00FE58B2"/>
    <w:rsid w:val="00FF304B"/>
    <w:rsid w:val="00FF6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6CB"/>
  <w15:docId w15:val="{685DBB6B-19A9-4B97-9F65-C095676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0CEE"/>
    <w:rPr>
      <w:color w:val="0563C1" w:themeColor="hyperlink"/>
      <w:u w:val="single"/>
    </w:rPr>
  </w:style>
  <w:style w:type="paragraph" w:styleId="Prrafodelista">
    <w:name w:val="List Paragraph"/>
    <w:basedOn w:val="Normal"/>
    <w:uiPriority w:val="34"/>
    <w:qFormat/>
    <w:rsid w:val="00E53C79"/>
    <w:pPr>
      <w:ind w:left="720"/>
      <w:contextualSpacing/>
    </w:pPr>
  </w:style>
  <w:style w:type="paragraph" w:styleId="Textodeglobo">
    <w:name w:val="Balloon Text"/>
    <w:basedOn w:val="Normal"/>
    <w:link w:val="TextodegloboCar"/>
    <w:uiPriority w:val="99"/>
    <w:semiHidden/>
    <w:unhideWhenUsed/>
    <w:rsid w:val="003227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7A1"/>
    <w:rPr>
      <w:rFonts w:ascii="Tahoma" w:hAnsi="Tahoma" w:cs="Tahoma"/>
      <w:sz w:val="16"/>
      <w:szCs w:val="16"/>
    </w:rPr>
  </w:style>
  <w:style w:type="character" w:styleId="Textodelmarcadordeposicin">
    <w:name w:val="Placeholder Text"/>
    <w:basedOn w:val="Fuentedeprrafopredeter"/>
    <w:uiPriority w:val="99"/>
    <w:semiHidden/>
    <w:rsid w:val="00AA3163"/>
    <w:rPr>
      <w:color w:val="808080"/>
    </w:rPr>
  </w:style>
  <w:style w:type="table" w:styleId="Tablaconcuadrcula">
    <w:name w:val="Table Grid"/>
    <w:basedOn w:val="Tablanormal"/>
    <w:uiPriority w:val="59"/>
    <w:rsid w:val="008818C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12F5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12F50"/>
    <w:rPr>
      <w:sz w:val="20"/>
      <w:szCs w:val="20"/>
    </w:rPr>
  </w:style>
  <w:style w:type="character" w:styleId="Refdenotaalfinal">
    <w:name w:val="endnote reference"/>
    <w:basedOn w:val="Fuentedeprrafopredeter"/>
    <w:uiPriority w:val="99"/>
    <w:semiHidden/>
    <w:unhideWhenUsed/>
    <w:rsid w:val="00912F50"/>
    <w:rPr>
      <w:vertAlign w:val="superscript"/>
    </w:rPr>
  </w:style>
  <w:style w:type="paragraph" w:styleId="Textonotapie">
    <w:name w:val="footnote text"/>
    <w:basedOn w:val="Normal"/>
    <w:link w:val="TextonotapieCar"/>
    <w:uiPriority w:val="99"/>
    <w:semiHidden/>
    <w:unhideWhenUsed/>
    <w:rsid w:val="00912F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2F50"/>
    <w:rPr>
      <w:sz w:val="20"/>
      <w:szCs w:val="20"/>
    </w:rPr>
  </w:style>
  <w:style w:type="character" w:styleId="Refdenotaalpie">
    <w:name w:val="footnote reference"/>
    <w:basedOn w:val="Fuentedeprrafopredeter"/>
    <w:uiPriority w:val="99"/>
    <w:semiHidden/>
    <w:unhideWhenUsed/>
    <w:rsid w:val="00912F50"/>
    <w:rPr>
      <w:vertAlign w:val="superscript"/>
    </w:rPr>
  </w:style>
  <w:style w:type="character" w:styleId="Refdecomentario">
    <w:name w:val="annotation reference"/>
    <w:basedOn w:val="Fuentedeprrafopredeter"/>
    <w:uiPriority w:val="99"/>
    <w:semiHidden/>
    <w:unhideWhenUsed/>
    <w:rsid w:val="00444104"/>
    <w:rPr>
      <w:sz w:val="16"/>
      <w:szCs w:val="16"/>
    </w:rPr>
  </w:style>
  <w:style w:type="paragraph" w:styleId="Textocomentario">
    <w:name w:val="annotation text"/>
    <w:basedOn w:val="Normal"/>
    <w:link w:val="TextocomentarioCar"/>
    <w:uiPriority w:val="99"/>
    <w:semiHidden/>
    <w:unhideWhenUsed/>
    <w:rsid w:val="004441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4104"/>
    <w:rPr>
      <w:sz w:val="20"/>
      <w:szCs w:val="20"/>
    </w:rPr>
  </w:style>
  <w:style w:type="paragraph" w:styleId="Asuntodelcomentario">
    <w:name w:val="annotation subject"/>
    <w:basedOn w:val="Textocomentario"/>
    <w:next w:val="Textocomentario"/>
    <w:link w:val="AsuntodelcomentarioCar"/>
    <w:uiPriority w:val="99"/>
    <w:semiHidden/>
    <w:unhideWhenUsed/>
    <w:rsid w:val="00444104"/>
    <w:rPr>
      <w:b/>
      <w:bCs/>
    </w:rPr>
  </w:style>
  <w:style w:type="character" w:customStyle="1" w:styleId="AsuntodelcomentarioCar">
    <w:name w:val="Asunto del comentario Car"/>
    <w:basedOn w:val="TextocomentarioCar"/>
    <w:link w:val="Asuntodelcomentario"/>
    <w:uiPriority w:val="99"/>
    <w:semiHidden/>
    <w:rsid w:val="00444104"/>
    <w:rPr>
      <w:b/>
      <w:bCs/>
      <w:sz w:val="20"/>
      <w:szCs w:val="20"/>
    </w:rPr>
  </w:style>
  <w:style w:type="paragraph" w:styleId="Encabezado">
    <w:name w:val="header"/>
    <w:basedOn w:val="Normal"/>
    <w:link w:val="EncabezadoCar"/>
    <w:uiPriority w:val="99"/>
    <w:unhideWhenUsed/>
    <w:rsid w:val="005302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259"/>
  </w:style>
  <w:style w:type="paragraph" w:styleId="Piedepgina">
    <w:name w:val="footer"/>
    <w:basedOn w:val="Normal"/>
    <w:link w:val="PiedepginaCar"/>
    <w:uiPriority w:val="99"/>
    <w:unhideWhenUsed/>
    <w:rsid w:val="00530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259"/>
  </w:style>
  <w:style w:type="paragraph" w:styleId="Revisin">
    <w:name w:val="Revision"/>
    <w:hidden/>
    <w:uiPriority w:val="99"/>
    <w:semiHidden/>
    <w:rsid w:val="00AE4B96"/>
    <w:pPr>
      <w:spacing w:after="0" w:line="240" w:lineRule="auto"/>
    </w:pPr>
  </w:style>
  <w:style w:type="character" w:customStyle="1" w:styleId="Mencionar1">
    <w:name w:val="Mencionar1"/>
    <w:basedOn w:val="Fuentedeprrafopredeter"/>
    <w:uiPriority w:val="99"/>
    <w:semiHidden/>
    <w:unhideWhenUsed/>
    <w:rsid w:val="008367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7745">
      <w:bodyDiv w:val="1"/>
      <w:marLeft w:val="0"/>
      <w:marRight w:val="0"/>
      <w:marTop w:val="0"/>
      <w:marBottom w:val="0"/>
      <w:divBdr>
        <w:top w:val="none" w:sz="0" w:space="0" w:color="auto"/>
        <w:left w:val="none" w:sz="0" w:space="0" w:color="auto"/>
        <w:bottom w:val="none" w:sz="0" w:space="0" w:color="auto"/>
        <w:right w:val="none" w:sz="0" w:space="0" w:color="auto"/>
      </w:divBdr>
    </w:div>
    <w:div w:id="523594619">
      <w:bodyDiv w:val="1"/>
      <w:marLeft w:val="0"/>
      <w:marRight w:val="0"/>
      <w:marTop w:val="0"/>
      <w:marBottom w:val="0"/>
      <w:divBdr>
        <w:top w:val="none" w:sz="0" w:space="0" w:color="auto"/>
        <w:left w:val="none" w:sz="0" w:space="0" w:color="auto"/>
        <w:bottom w:val="none" w:sz="0" w:space="0" w:color="auto"/>
        <w:right w:val="none" w:sz="0" w:space="0" w:color="auto"/>
      </w:divBdr>
    </w:div>
    <w:div w:id="903292488">
      <w:bodyDiv w:val="1"/>
      <w:marLeft w:val="0"/>
      <w:marRight w:val="0"/>
      <w:marTop w:val="0"/>
      <w:marBottom w:val="0"/>
      <w:divBdr>
        <w:top w:val="none" w:sz="0" w:space="0" w:color="auto"/>
        <w:left w:val="none" w:sz="0" w:space="0" w:color="auto"/>
        <w:bottom w:val="none" w:sz="0" w:space="0" w:color="auto"/>
        <w:right w:val="none" w:sz="0" w:space="0" w:color="auto"/>
      </w:divBdr>
    </w:div>
    <w:div w:id="1540849482">
      <w:bodyDiv w:val="1"/>
      <w:marLeft w:val="0"/>
      <w:marRight w:val="0"/>
      <w:marTop w:val="0"/>
      <w:marBottom w:val="0"/>
      <w:divBdr>
        <w:top w:val="none" w:sz="0" w:space="0" w:color="auto"/>
        <w:left w:val="none" w:sz="0" w:space="0" w:color="auto"/>
        <w:bottom w:val="none" w:sz="0" w:space="0" w:color="auto"/>
        <w:right w:val="none" w:sz="0" w:space="0" w:color="auto"/>
      </w:divBdr>
    </w:div>
    <w:div w:id="1914046332">
      <w:bodyDiv w:val="1"/>
      <w:marLeft w:val="0"/>
      <w:marRight w:val="0"/>
      <w:marTop w:val="0"/>
      <w:marBottom w:val="0"/>
      <w:divBdr>
        <w:top w:val="none" w:sz="0" w:space="0" w:color="auto"/>
        <w:left w:val="none" w:sz="0" w:space="0" w:color="auto"/>
        <w:bottom w:val="none" w:sz="0" w:space="0" w:color="auto"/>
        <w:right w:val="none" w:sz="0" w:space="0" w:color="auto"/>
      </w:divBdr>
    </w:div>
    <w:div w:id="21020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mo.int/pages/prog/wcp/agm/meetings/wies09/documents/Lincoln_Declaration_Drought_Indices.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hdl.handle.net/10217/170176"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texascenter.org/publications.html" TargetMode="External"/><Relationship Id="rId28" Type="http://schemas.openxmlformats.org/officeDocument/2006/relationships/header" Target="header3.xml"/><Relationship Id="rId10" Type="http://schemas.openxmlformats.org/officeDocument/2006/relationships/hyperlink" Target="http://clicom-mex.cicese.mx/malla" TargetMode="Externa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ccc.atmos.colostate.edu/standardizedprecipitation.php"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ronacose.gob.mx/Contenido.aspx?n1=3&amp;n2=1111&amp;n3=11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5BB87-D13A-4206-A8BD-069AAA12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22</Pages>
  <Words>4631</Words>
  <Characters>25475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José Montero Martínez</dc:creator>
  <cp:lastModifiedBy>Julio Sergio Santana</cp:lastModifiedBy>
  <cp:revision>9</cp:revision>
  <dcterms:created xsi:type="dcterms:W3CDTF">2017-07-27T00:28:00Z</dcterms:created>
  <dcterms:modified xsi:type="dcterms:W3CDTF">2017-07-28T01:03:00Z</dcterms:modified>
</cp:coreProperties>
</file>